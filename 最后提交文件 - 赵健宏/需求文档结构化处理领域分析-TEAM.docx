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215A" w:rsidRDefault="00810C41">
      <w:pPr>
        <w:ind w:firstLine="480"/>
      </w:pPr>
      <w:r>
        <w:rPr>
          <w:rFonts w:hint="eastAsia"/>
        </w:rPr>
        <w:t xml:space="preserve">                         </w:t>
      </w:r>
      <w:r>
        <w:rPr>
          <w:noProof/>
        </w:rPr>
        <w:drawing>
          <wp:inline distT="0" distB="0" distL="0" distR="0">
            <wp:extent cx="5274310" cy="1011555"/>
            <wp:effectExtent l="0" t="0" r="8890" b="4445"/>
            <wp:docPr id="2" name="图片 1" descr="C:\Users\Princeward\Documents\北航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Princeward\Documents\北航LOGO.jpg"/>
                    <pic:cNvPicPr>
                      <a:picLocks noChangeAspect="1" noChangeArrowheads="1"/>
                    </pic:cNvPicPr>
                  </pic:nvPicPr>
                  <pic:blipFill>
                    <a:blip r:embed="rId9">
                      <a:grayscl/>
                      <a:extLst>
                        <a:ext uri="{BEBA8EAE-BF5A-486C-A8C5-ECC9F3942E4B}">
                          <a14:imgProps xmlns:a14="http://schemas.microsoft.com/office/drawing/2010/main">
                            <a14:imgLayer r:embed="rId10">
                              <a14:imgEffect>
                                <a14:saturation sat="33000"/>
                              </a14:imgEffect>
                            </a14:imgLayer>
                          </a14:imgProps>
                        </a:ext>
                      </a:extLst>
                    </a:blip>
                    <a:srcRect/>
                    <a:stretch>
                      <a:fillRect/>
                    </a:stretch>
                  </pic:blipFill>
                  <pic:spPr>
                    <a:xfrm>
                      <a:off x="0" y="0"/>
                      <a:ext cx="5274310" cy="1011846"/>
                    </a:xfrm>
                    <a:prstGeom prst="rect">
                      <a:avLst/>
                    </a:prstGeom>
                    <a:noFill/>
                    <a:ln w="9525">
                      <a:noFill/>
                      <a:miter lim="800000"/>
                      <a:headEnd/>
                      <a:tailEnd/>
                    </a:ln>
                  </pic:spPr>
                </pic:pic>
              </a:graphicData>
            </a:graphic>
          </wp:inline>
        </w:drawing>
      </w:r>
    </w:p>
    <w:p w:rsidR="00B3215A" w:rsidRDefault="00B3215A">
      <w:pPr>
        <w:ind w:firstLine="480"/>
      </w:pPr>
    </w:p>
    <w:p w:rsidR="00B3215A" w:rsidRDefault="00B3215A">
      <w:pPr>
        <w:ind w:firstLine="480"/>
      </w:pPr>
    </w:p>
    <w:p w:rsidR="00B3215A" w:rsidRDefault="00B3215A">
      <w:pPr>
        <w:ind w:firstLine="480"/>
      </w:pPr>
    </w:p>
    <w:p w:rsidR="00B3215A" w:rsidRDefault="00B3215A">
      <w:pPr>
        <w:ind w:firstLine="480"/>
      </w:pPr>
    </w:p>
    <w:p w:rsidR="00B3215A" w:rsidRDefault="00810C41">
      <w:pPr>
        <w:pStyle w:val="1"/>
        <w:jc w:val="center"/>
      </w:pPr>
      <w:bookmarkStart w:id="0" w:name="_Toc533976670"/>
      <w:r>
        <w:rPr>
          <w:rFonts w:ascii="黑体" w:eastAsia="黑体" w:hAnsi="黑体" w:hint="eastAsia"/>
          <w:b w:val="0"/>
          <w:bCs w:val="0"/>
          <w:kern w:val="2"/>
          <w:sz w:val="72"/>
          <w:szCs w:val="90"/>
        </w:rPr>
        <w:t>需求文档结构化处理领域分析报告</w:t>
      </w:r>
      <w:bookmarkEnd w:id="0"/>
    </w:p>
    <w:p w:rsidR="00B3215A" w:rsidRDefault="00B3215A">
      <w:pPr>
        <w:spacing w:line="360" w:lineRule="auto"/>
        <w:jc w:val="center"/>
        <w:rPr>
          <w:rFonts w:ascii="黑体" w:eastAsia="黑体" w:hAnsi="黑体"/>
          <w:sz w:val="72"/>
          <w:szCs w:val="72"/>
        </w:rPr>
      </w:pPr>
    </w:p>
    <w:p w:rsidR="00B3215A" w:rsidRDefault="00B3215A">
      <w:pPr>
        <w:autoSpaceDE w:val="0"/>
        <w:autoSpaceDN w:val="0"/>
        <w:ind w:leftChars="191" w:left="401" w:firstLineChars="250" w:firstLine="700"/>
        <w:rPr>
          <w:rFonts w:asciiTheme="minorEastAsia" w:hAnsiTheme="minorEastAsia"/>
          <w:sz w:val="28"/>
          <w:szCs w:val="28"/>
        </w:rPr>
      </w:pPr>
    </w:p>
    <w:p w:rsidR="00B3215A" w:rsidRDefault="00B3215A">
      <w:pPr>
        <w:autoSpaceDE w:val="0"/>
        <w:autoSpaceDN w:val="0"/>
        <w:rPr>
          <w:rFonts w:asciiTheme="minorEastAsia" w:hAnsiTheme="minorEastAsia"/>
          <w:sz w:val="28"/>
          <w:szCs w:val="28"/>
        </w:rPr>
      </w:pPr>
    </w:p>
    <w:p w:rsidR="00B3215A" w:rsidRDefault="00B3215A">
      <w:pPr>
        <w:autoSpaceDE w:val="0"/>
        <w:autoSpaceDN w:val="0"/>
        <w:ind w:leftChars="191" w:left="401" w:firstLineChars="250" w:firstLine="700"/>
        <w:rPr>
          <w:rFonts w:asciiTheme="minorEastAsia" w:hAnsiTheme="minorEastAsia"/>
          <w:sz w:val="28"/>
          <w:szCs w:val="28"/>
        </w:rPr>
      </w:pPr>
    </w:p>
    <w:p w:rsidR="00B3215A" w:rsidRDefault="00810C41">
      <w:pPr>
        <w:spacing w:line="360" w:lineRule="auto"/>
        <w:ind w:firstLineChars="605" w:firstLine="1694"/>
        <w:rPr>
          <w:rFonts w:asciiTheme="minorEastAsia" w:hAnsiTheme="minorEastAsia"/>
          <w:b/>
          <w:sz w:val="28"/>
          <w:szCs w:val="28"/>
          <w:u w:val="single"/>
        </w:rPr>
      </w:pPr>
      <w:r>
        <w:rPr>
          <w:rFonts w:asciiTheme="minorEastAsia" w:hAnsiTheme="minorEastAsia" w:hint="eastAsia"/>
          <w:b/>
          <w:sz w:val="28"/>
          <w:szCs w:val="28"/>
        </w:rPr>
        <w:t xml:space="preserve">团 队 名 称  </w:t>
      </w:r>
      <w:r>
        <w:rPr>
          <w:rFonts w:asciiTheme="minorEastAsia" w:hAnsiTheme="minorEastAsia" w:hint="eastAsia"/>
          <w:b/>
          <w:sz w:val="28"/>
          <w:szCs w:val="28"/>
          <w:u w:val="single"/>
        </w:rPr>
        <w:t xml:space="preserve">      </w:t>
      </w:r>
      <w:r>
        <w:rPr>
          <w:rFonts w:hint="eastAsia"/>
          <w:b/>
          <w:kern w:val="44"/>
          <w:sz w:val="32"/>
          <w:szCs w:val="32"/>
          <w:u w:val="single"/>
        </w:rPr>
        <w:t xml:space="preserve">TEAM </w:t>
      </w:r>
      <w:r>
        <w:rPr>
          <w:rFonts w:asciiTheme="minorEastAsia" w:hAnsiTheme="minorEastAsia" w:hint="eastAsia"/>
          <w:b/>
          <w:sz w:val="28"/>
          <w:szCs w:val="28"/>
          <w:u w:val="single"/>
        </w:rPr>
        <w:t xml:space="preserve">     </w:t>
      </w:r>
      <w:r>
        <w:rPr>
          <w:rFonts w:asciiTheme="minorEastAsia" w:hAnsiTheme="minorEastAsia"/>
          <w:b/>
          <w:sz w:val="28"/>
          <w:szCs w:val="28"/>
          <w:u w:val="single"/>
        </w:rPr>
        <w:t xml:space="preserve"> </w:t>
      </w:r>
      <w:r>
        <w:rPr>
          <w:rFonts w:asciiTheme="minorEastAsia" w:hAnsiTheme="minorEastAsia" w:hint="eastAsia"/>
          <w:b/>
          <w:sz w:val="28"/>
          <w:szCs w:val="28"/>
          <w:u w:val="single"/>
        </w:rPr>
        <w:t xml:space="preserve">  </w:t>
      </w:r>
    </w:p>
    <w:p w:rsidR="00B3215A" w:rsidRDefault="00810C41">
      <w:pPr>
        <w:spacing w:line="360" w:lineRule="auto"/>
        <w:ind w:firstLineChars="605" w:firstLine="1694"/>
        <w:rPr>
          <w:rFonts w:asciiTheme="minorEastAsia" w:hAnsiTheme="minorEastAsia"/>
          <w:b/>
          <w:sz w:val="28"/>
          <w:szCs w:val="28"/>
          <w:u w:val="single"/>
        </w:rPr>
      </w:pPr>
      <w:r>
        <w:rPr>
          <w:rFonts w:asciiTheme="minorEastAsia" w:hAnsiTheme="minorEastAsia" w:hint="eastAsia"/>
          <w:b/>
          <w:sz w:val="28"/>
          <w:szCs w:val="28"/>
        </w:rPr>
        <w:t xml:space="preserve">团 队 成 员  </w:t>
      </w:r>
      <w:r>
        <w:rPr>
          <w:rFonts w:asciiTheme="minorEastAsia" w:hAnsiTheme="minorEastAsia" w:hint="eastAsia"/>
          <w:b/>
          <w:sz w:val="28"/>
          <w:szCs w:val="28"/>
          <w:u w:val="single"/>
        </w:rPr>
        <w:t xml:space="preserve">  BY</w:t>
      </w:r>
      <w:r>
        <w:rPr>
          <w:rFonts w:asciiTheme="minorEastAsia" w:hAnsiTheme="minorEastAsia"/>
          <w:b/>
          <w:sz w:val="28"/>
          <w:szCs w:val="28"/>
          <w:u w:val="single"/>
        </w:rPr>
        <w:t>1</w:t>
      </w:r>
      <w:r>
        <w:rPr>
          <w:rFonts w:asciiTheme="minorEastAsia" w:hAnsiTheme="minorEastAsia" w:hint="eastAsia"/>
          <w:b/>
          <w:sz w:val="28"/>
          <w:szCs w:val="28"/>
          <w:u w:val="single"/>
        </w:rPr>
        <w:t>8</w:t>
      </w:r>
      <w:r>
        <w:rPr>
          <w:rFonts w:asciiTheme="minorEastAsia" w:hAnsiTheme="minorEastAsia"/>
          <w:b/>
          <w:sz w:val="28"/>
          <w:szCs w:val="28"/>
          <w:u w:val="single"/>
        </w:rPr>
        <w:t>171</w:t>
      </w:r>
      <w:r>
        <w:rPr>
          <w:rFonts w:asciiTheme="minorEastAsia" w:hAnsiTheme="minorEastAsia" w:hint="eastAsia"/>
          <w:b/>
          <w:sz w:val="28"/>
          <w:szCs w:val="28"/>
          <w:u w:val="single"/>
        </w:rPr>
        <w:t>64</w:t>
      </w:r>
      <w:r>
        <w:rPr>
          <w:rFonts w:asciiTheme="minorEastAsia" w:hAnsiTheme="minorEastAsia"/>
          <w:b/>
          <w:sz w:val="28"/>
          <w:szCs w:val="28"/>
          <w:u w:val="single"/>
        </w:rPr>
        <w:t xml:space="preserve"> </w:t>
      </w:r>
      <w:proofErr w:type="gramStart"/>
      <w:r>
        <w:rPr>
          <w:rFonts w:asciiTheme="minorEastAsia" w:hAnsiTheme="minorEastAsia" w:hint="eastAsia"/>
          <w:b/>
          <w:sz w:val="28"/>
          <w:szCs w:val="28"/>
          <w:u w:val="single"/>
        </w:rPr>
        <w:t>孙竖敬</w:t>
      </w:r>
      <w:proofErr w:type="gramEnd"/>
      <w:r>
        <w:rPr>
          <w:rFonts w:asciiTheme="minorEastAsia" w:hAnsiTheme="minorEastAsia" w:hint="eastAsia"/>
          <w:b/>
          <w:sz w:val="28"/>
          <w:szCs w:val="28"/>
          <w:u w:val="single"/>
        </w:rPr>
        <w:t xml:space="preserve">    </w:t>
      </w:r>
    </w:p>
    <w:p w:rsidR="00B3215A" w:rsidRDefault="00810C41">
      <w:pPr>
        <w:spacing w:line="360" w:lineRule="auto"/>
        <w:ind w:firstLineChars="605" w:firstLine="1694"/>
        <w:rPr>
          <w:rFonts w:asciiTheme="minorEastAsia" w:hAnsiTheme="minorEastAsia"/>
          <w:b/>
          <w:sz w:val="28"/>
          <w:szCs w:val="28"/>
        </w:rPr>
      </w:pPr>
      <w:r>
        <w:rPr>
          <w:rFonts w:asciiTheme="minorEastAsia" w:hAnsiTheme="minorEastAsia" w:hint="eastAsia"/>
          <w:b/>
          <w:sz w:val="28"/>
          <w:szCs w:val="28"/>
        </w:rPr>
        <w:t xml:space="preserve">团 队 成 员  </w:t>
      </w:r>
      <w:r>
        <w:rPr>
          <w:rFonts w:asciiTheme="minorEastAsia" w:hAnsiTheme="minorEastAsia" w:hint="eastAsia"/>
          <w:b/>
          <w:sz w:val="28"/>
          <w:szCs w:val="28"/>
          <w:u w:val="single"/>
        </w:rPr>
        <w:t xml:space="preserve">  SY1806116</w:t>
      </w:r>
      <w:r>
        <w:rPr>
          <w:rFonts w:asciiTheme="minorEastAsia" w:hAnsiTheme="minorEastAsia"/>
          <w:b/>
          <w:sz w:val="28"/>
          <w:szCs w:val="28"/>
          <w:u w:val="single"/>
        </w:rPr>
        <w:t xml:space="preserve"> </w:t>
      </w:r>
      <w:r>
        <w:rPr>
          <w:rFonts w:asciiTheme="minorEastAsia" w:hAnsiTheme="minorEastAsia" w:hint="eastAsia"/>
          <w:b/>
          <w:sz w:val="28"/>
          <w:szCs w:val="28"/>
          <w:u w:val="single"/>
        </w:rPr>
        <w:t xml:space="preserve">赵健宏    </w:t>
      </w:r>
    </w:p>
    <w:p w:rsidR="00B3215A" w:rsidRDefault="00810C41">
      <w:pPr>
        <w:spacing w:line="360" w:lineRule="auto"/>
        <w:ind w:firstLineChars="605" w:firstLine="1694"/>
        <w:rPr>
          <w:rFonts w:asciiTheme="minorEastAsia" w:hAnsiTheme="minorEastAsia"/>
          <w:b/>
          <w:sz w:val="28"/>
          <w:szCs w:val="28"/>
        </w:rPr>
      </w:pPr>
      <w:r>
        <w:rPr>
          <w:rFonts w:asciiTheme="minorEastAsia" w:hAnsiTheme="minorEastAsia" w:hint="eastAsia"/>
          <w:b/>
          <w:sz w:val="28"/>
          <w:szCs w:val="28"/>
        </w:rPr>
        <w:t xml:space="preserve">团 队 成 员  </w:t>
      </w:r>
      <w:r>
        <w:rPr>
          <w:rFonts w:asciiTheme="minorEastAsia" w:hAnsiTheme="minorEastAsia" w:hint="eastAsia"/>
          <w:b/>
          <w:sz w:val="28"/>
          <w:szCs w:val="28"/>
          <w:u w:val="single"/>
        </w:rPr>
        <w:t xml:space="preserve">  SY1806611 张鹏程    </w:t>
      </w:r>
    </w:p>
    <w:p w:rsidR="00B3215A" w:rsidRDefault="00810C41">
      <w:pPr>
        <w:spacing w:line="360" w:lineRule="auto"/>
        <w:ind w:firstLineChars="605" w:firstLine="1694"/>
        <w:rPr>
          <w:rFonts w:asciiTheme="minorEastAsia" w:hAnsiTheme="minorEastAsia"/>
          <w:b/>
          <w:sz w:val="28"/>
          <w:szCs w:val="28"/>
        </w:rPr>
      </w:pPr>
      <w:r>
        <w:rPr>
          <w:rFonts w:asciiTheme="minorEastAsia" w:hAnsiTheme="minorEastAsia" w:hint="eastAsia"/>
          <w:b/>
          <w:sz w:val="28"/>
          <w:szCs w:val="28"/>
        </w:rPr>
        <w:t xml:space="preserve">团 队 成 员  </w:t>
      </w:r>
      <w:r>
        <w:rPr>
          <w:rFonts w:asciiTheme="minorEastAsia" w:hAnsiTheme="minorEastAsia" w:hint="eastAsia"/>
          <w:b/>
          <w:sz w:val="28"/>
          <w:szCs w:val="28"/>
          <w:u w:val="single"/>
        </w:rPr>
        <w:t xml:space="preserve">  ZY1806106 刘  良    </w:t>
      </w:r>
    </w:p>
    <w:p w:rsidR="00B3215A" w:rsidRDefault="00B3215A">
      <w:pPr>
        <w:spacing w:after="200" w:line="276" w:lineRule="auto"/>
        <w:jc w:val="center"/>
        <w:rPr>
          <w:rFonts w:ascii="黑体" w:eastAsia="黑体" w:hAnsi="黑体"/>
          <w:b/>
          <w:sz w:val="28"/>
          <w:szCs w:val="28"/>
        </w:rPr>
      </w:pPr>
    </w:p>
    <w:p w:rsidR="00B3215A" w:rsidRDefault="00810C41">
      <w:pPr>
        <w:jc w:val="center"/>
        <w:rPr>
          <w:rFonts w:ascii="黑体" w:eastAsia="黑体" w:hAnsi="黑体"/>
          <w:b/>
          <w:sz w:val="28"/>
          <w:szCs w:val="28"/>
        </w:rPr>
      </w:pPr>
      <w:r>
        <w:rPr>
          <w:rFonts w:ascii="黑体" w:eastAsia="黑体" w:hAnsi="黑体" w:hint="eastAsia"/>
          <w:b/>
          <w:sz w:val="28"/>
          <w:szCs w:val="28"/>
        </w:rPr>
        <w:t>2018年10月</w:t>
      </w:r>
    </w:p>
    <w:p w:rsidR="00B3215A" w:rsidRDefault="00B3215A">
      <w:pPr>
        <w:spacing w:line="15" w:lineRule="auto"/>
        <w:rPr>
          <w:b/>
          <w:kern w:val="44"/>
          <w:sz w:val="36"/>
          <w:szCs w:val="36"/>
        </w:rPr>
      </w:pPr>
    </w:p>
    <w:sdt>
      <w:sdtPr>
        <w:rPr>
          <w:rFonts w:asciiTheme="minorHAnsi" w:eastAsiaTheme="minorEastAsia" w:hAnsiTheme="minorHAnsi" w:cstheme="minorBidi"/>
          <w:color w:val="auto"/>
          <w:kern w:val="2"/>
          <w:sz w:val="21"/>
          <w:szCs w:val="22"/>
          <w:lang w:val="zh-CN"/>
        </w:rPr>
        <w:id w:val="-867062090"/>
        <w:docPartObj>
          <w:docPartGallery w:val="Table of Contents"/>
          <w:docPartUnique/>
        </w:docPartObj>
      </w:sdtPr>
      <w:sdtEndPr>
        <w:rPr>
          <w:b/>
          <w:bCs/>
        </w:rPr>
      </w:sdtEndPr>
      <w:sdtContent>
        <w:p w:rsidR="008C646D" w:rsidRDefault="008C646D" w:rsidP="008C646D">
          <w:pPr>
            <w:pStyle w:val="TOC"/>
            <w:jc w:val="center"/>
          </w:pPr>
          <w:r>
            <w:rPr>
              <w:lang w:val="zh-CN"/>
            </w:rPr>
            <w:t>目录</w:t>
          </w:r>
        </w:p>
        <w:p w:rsidR="008C646D" w:rsidRDefault="008C646D">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33976670" w:history="1">
            <w:r w:rsidRPr="00F36C52">
              <w:rPr>
                <w:rStyle w:val="a7"/>
                <w:rFonts w:ascii="黑体" w:eastAsia="黑体" w:hAnsi="黑体"/>
                <w:noProof/>
              </w:rPr>
              <w:t>需求文档结构化处理领域分析报告</w:t>
            </w:r>
            <w:r>
              <w:rPr>
                <w:noProof/>
                <w:webHidden/>
              </w:rPr>
              <w:tab/>
            </w:r>
            <w:r>
              <w:rPr>
                <w:noProof/>
                <w:webHidden/>
              </w:rPr>
              <w:fldChar w:fldCharType="begin"/>
            </w:r>
            <w:r>
              <w:rPr>
                <w:noProof/>
                <w:webHidden/>
              </w:rPr>
              <w:instrText xml:space="preserve"> PAGEREF _Toc533976670 \h </w:instrText>
            </w:r>
            <w:r>
              <w:rPr>
                <w:noProof/>
                <w:webHidden/>
              </w:rPr>
            </w:r>
            <w:r>
              <w:rPr>
                <w:noProof/>
                <w:webHidden/>
              </w:rPr>
              <w:fldChar w:fldCharType="separate"/>
            </w:r>
            <w:r>
              <w:rPr>
                <w:noProof/>
                <w:webHidden/>
              </w:rPr>
              <w:t>1</w:t>
            </w:r>
            <w:r>
              <w:rPr>
                <w:noProof/>
                <w:webHidden/>
              </w:rPr>
              <w:fldChar w:fldCharType="end"/>
            </w:r>
          </w:hyperlink>
        </w:p>
        <w:p w:rsidR="008C646D" w:rsidRDefault="00B000DC">
          <w:pPr>
            <w:pStyle w:val="TOC1"/>
            <w:tabs>
              <w:tab w:val="right" w:leader="dot" w:pos="8296"/>
            </w:tabs>
            <w:rPr>
              <w:noProof/>
            </w:rPr>
          </w:pPr>
          <w:hyperlink w:anchor="_Toc533976671" w:history="1">
            <w:r w:rsidR="008C646D" w:rsidRPr="00F36C52">
              <w:rPr>
                <w:rStyle w:val="a7"/>
                <w:noProof/>
              </w:rPr>
              <w:t>一、项目要求阐述</w:t>
            </w:r>
            <w:r w:rsidR="008C646D">
              <w:rPr>
                <w:noProof/>
                <w:webHidden/>
              </w:rPr>
              <w:tab/>
            </w:r>
            <w:r w:rsidR="008C646D">
              <w:rPr>
                <w:noProof/>
                <w:webHidden/>
              </w:rPr>
              <w:fldChar w:fldCharType="begin"/>
            </w:r>
            <w:r w:rsidR="008C646D">
              <w:rPr>
                <w:noProof/>
                <w:webHidden/>
              </w:rPr>
              <w:instrText xml:space="preserve"> PAGEREF _Toc533976671 \h </w:instrText>
            </w:r>
            <w:r w:rsidR="008C646D">
              <w:rPr>
                <w:noProof/>
                <w:webHidden/>
              </w:rPr>
            </w:r>
            <w:r w:rsidR="008C646D">
              <w:rPr>
                <w:noProof/>
                <w:webHidden/>
              </w:rPr>
              <w:fldChar w:fldCharType="separate"/>
            </w:r>
            <w:r w:rsidR="008C646D">
              <w:rPr>
                <w:noProof/>
                <w:webHidden/>
              </w:rPr>
              <w:t>3</w:t>
            </w:r>
            <w:r w:rsidR="008C646D">
              <w:rPr>
                <w:noProof/>
                <w:webHidden/>
              </w:rPr>
              <w:fldChar w:fldCharType="end"/>
            </w:r>
          </w:hyperlink>
        </w:p>
        <w:p w:rsidR="008C646D" w:rsidRDefault="00B000DC">
          <w:pPr>
            <w:pStyle w:val="TOC1"/>
            <w:tabs>
              <w:tab w:val="right" w:leader="dot" w:pos="8296"/>
            </w:tabs>
            <w:rPr>
              <w:noProof/>
            </w:rPr>
          </w:pPr>
          <w:hyperlink w:anchor="_Toc533976672" w:history="1">
            <w:r w:rsidR="008C646D" w:rsidRPr="00F36C52">
              <w:rPr>
                <w:rStyle w:val="a7"/>
                <w:noProof/>
              </w:rPr>
              <w:t>二、领域定位</w:t>
            </w:r>
            <w:r w:rsidR="008C646D">
              <w:rPr>
                <w:noProof/>
                <w:webHidden/>
              </w:rPr>
              <w:tab/>
            </w:r>
            <w:r w:rsidR="008C646D">
              <w:rPr>
                <w:noProof/>
                <w:webHidden/>
              </w:rPr>
              <w:fldChar w:fldCharType="begin"/>
            </w:r>
            <w:r w:rsidR="008C646D">
              <w:rPr>
                <w:noProof/>
                <w:webHidden/>
              </w:rPr>
              <w:instrText xml:space="preserve"> PAGEREF _Toc533976672 \h </w:instrText>
            </w:r>
            <w:r w:rsidR="008C646D">
              <w:rPr>
                <w:noProof/>
                <w:webHidden/>
              </w:rPr>
            </w:r>
            <w:r w:rsidR="008C646D">
              <w:rPr>
                <w:noProof/>
                <w:webHidden/>
              </w:rPr>
              <w:fldChar w:fldCharType="separate"/>
            </w:r>
            <w:r w:rsidR="008C646D">
              <w:rPr>
                <w:noProof/>
                <w:webHidden/>
              </w:rPr>
              <w:t>5</w:t>
            </w:r>
            <w:r w:rsidR="008C646D">
              <w:rPr>
                <w:noProof/>
                <w:webHidden/>
              </w:rPr>
              <w:fldChar w:fldCharType="end"/>
            </w:r>
          </w:hyperlink>
        </w:p>
        <w:p w:rsidR="008C646D" w:rsidRDefault="00B000DC">
          <w:pPr>
            <w:pStyle w:val="TOC1"/>
            <w:tabs>
              <w:tab w:val="right" w:leader="dot" w:pos="8296"/>
            </w:tabs>
            <w:rPr>
              <w:noProof/>
            </w:rPr>
          </w:pPr>
          <w:hyperlink w:anchor="_Toc533976673" w:history="1">
            <w:r w:rsidR="008C646D" w:rsidRPr="00F36C52">
              <w:rPr>
                <w:rStyle w:val="a7"/>
                <w:noProof/>
              </w:rPr>
              <w:t>三、主要术语及解析</w:t>
            </w:r>
            <w:r w:rsidR="008C646D">
              <w:rPr>
                <w:noProof/>
                <w:webHidden/>
              </w:rPr>
              <w:tab/>
            </w:r>
            <w:r w:rsidR="008C646D">
              <w:rPr>
                <w:noProof/>
                <w:webHidden/>
              </w:rPr>
              <w:fldChar w:fldCharType="begin"/>
            </w:r>
            <w:r w:rsidR="008C646D">
              <w:rPr>
                <w:noProof/>
                <w:webHidden/>
              </w:rPr>
              <w:instrText xml:space="preserve"> PAGEREF _Toc533976673 \h </w:instrText>
            </w:r>
            <w:r w:rsidR="008C646D">
              <w:rPr>
                <w:noProof/>
                <w:webHidden/>
              </w:rPr>
            </w:r>
            <w:r w:rsidR="008C646D">
              <w:rPr>
                <w:noProof/>
                <w:webHidden/>
              </w:rPr>
              <w:fldChar w:fldCharType="separate"/>
            </w:r>
            <w:r w:rsidR="008C646D">
              <w:rPr>
                <w:noProof/>
                <w:webHidden/>
              </w:rPr>
              <w:t>8</w:t>
            </w:r>
            <w:r w:rsidR="008C646D">
              <w:rPr>
                <w:noProof/>
                <w:webHidden/>
              </w:rPr>
              <w:fldChar w:fldCharType="end"/>
            </w:r>
          </w:hyperlink>
        </w:p>
        <w:p w:rsidR="008C646D" w:rsidRDefault="00B000DC">
          <w:pPr>
            <w:pStyle w:val="TOC2"/>
            <w:tabs>
              <w:tab w:val="right" w:leader="dot" w:pos="8296"/>
            </w:tabs>
            <w:rPr>
              <w:noProof/>
            </w:rPr>
          </w:pPr>
          <w:hyperlink w:anchor="_Toc533976674" w:history="1">
            <w:r w:rsidR="008C646D" w:rsidRPr="00F36C52">
              <w:rPr>
                <w:rStyle w:val="a7"/>
                <w:noProof/>
              </w:rPr>
              <w:t>1 软件需求相关术语</w:t>
            </w:r>
            <w:r w:rsidR="008C646D">
              <w:rPr>
                <w:noProof/>
                <w:webHidden/>
              </w:rPr>
              <w:tab/>
            </w:r>
            <w:r w:rsidR="008C646D">
              <w:rPr>
                <w:noProof/>
                <w:webHidden/>
              </w:rPr>
              <w:fldChar w:fldCharType="begin"/>
            </w:r>
            <w:r w:rsidR="008C646D">
              <w:rPr>
                <w:noProof/>
                <w:webHidden/>
              </w:rPr>
              <w:instrText xml:space="preserve"> PAGEREF _Toc533976674 \h </w:instrText>
            </w:r>
            <w:r w:rsidR="008C646D">
              <w:rPr>
                <w:noProof/>
                <w:webHidden/>
              </w:rPr>
            </w:r>
            <w:r w:rsidR="008C646D">
              <w:rPr>
                <w:noProof/>
                <w:webHidden/>
              </w:rPr>
              <w:fldChar w:fldCharType="separate"/>
            </w:r>
            <w:r w:rsidR="008C646D">
              <w:rPr>
                <w:noProof/>
                <w:webHidden/>
              </w:rPr>
              <w:t>8</w:t>
            </w:r>
            <w:r w:rsidR="008C646D">
              <w:rPr>
                <w:noProof/>
                <w:webHidden/>
              </w:rPr>
              <w:fldChar w:fldCharType="end"/>
            </w:r>
          </w:hyperlink>
        </w:p>
        <w:p w:rsidR="008C646D" w:rsidRDefault="00B000DC">
          <w:pPr>
            <w:pStyle w:val="TOC2"/>
            <w:tabs>
              <w:tab w:val="right" w:leader="dot" w:pos="8296"/>
            </w:tabs>
            <w:rPr>
              <w:noProof/>
            </w:rPr>
          </w:pPr>
          <w:hyperlink w:anchor="_Toc533976675" w:history="1">
            <w:r w:rsidR="008C646D" w:rsidRPr="00F36C52">
              <w:rPr>
                <w:rStyle w:val="a7"/>
                <w:noProof/>
              </w:rPr>
              <w:t>2 机器学习相关术语解析</w:t>
            </w:r>
            <w:r w:rsidR="008C646D">
              <w:rPr>
                <w:noProof/>
                <w:webHidden/>
              </w:rPr>
              <w:tab/>
            </w:r>
            <w:r w:rsidR="008C646D">
              <w:rPr>
                <w:noProof/>
                <w:webHidden/>
              </w:rPr>
              <w:fldChar w:fldCharType="begin"/>
            </w:r>
            <w:r w:rsidR="008C646D">
              <w:rPr>
                <w:noProof/>
                <w:webHidden/>
              </w:rPr>
              <w:instrText xml:space="preserve"> PAGEREF _Toc533976675 \h </w:instrText>
            </w:r>
            <w:r w:rsidR="008C646D">
              <w:rPr>
                <w:noProof/>
                <w:webHidden/>
              </w:rPr>
            </w:r>
            <w:r w:rsidR="008C646D">
              <w:rPr>
                <w:noProof/>
                <w:webHidden/>
              </w:rPr>
              <w:fldChar w:fldCharType="separate"/>
            </w:r>
            <w:r w:rsidR="008C646D">
              <w:rPr>
                <w:noProof/>
                <w:webHidden/>
              </w:rPr>
              <w:t>11</w:t>
            </w:r>
            <w:r w:rsidR="008C646D">
              <w:rPr>
                <w:noProof/>
                <w:webHidden/>
              </w:rPr>
              <w:fldChar w:fldCharType="end"/>
            </w:r>
          </w:hyperlink>
        </w:p>
        <w:p w:rsidR="008C646D" w:rsidRDefault="00B000DC">
          <w:pPr>
            <w:pStyle w:val="TOC2"/>
            <w:tabs>
              <w:tab w:val="right" w:leader="dot" w:pos="8296"/>
            </w:tabs>
            <w:rPr>
              <w:noProof/>
            </w:rPr>
          </w:pPr>
          <w:hyperlink w:anchor="_Toc533976676" w:history="1">
            <w:r w:rsidR="008C646D" w:rsidRPr="00F36C52">
              <w:rPr>
                <w:rStyle w:val="a7"/>
                <w:noProof/>
              </w:rPr>
              <w:t>3 自然语言处理相关术语解析</w:t>
            </w:r>
            <w:r w:rsidR="008C646D">
              <w:rPr>
                <w:noProof/>
                <w:webHidden/>
              </w:rPr>
              <w:tab/>
            </w:r>
            <w:r w:rsidR="008C646D">
              <w:rPr>
                <w:noProof/>
                <w:webHidden/>
              </w:rPr>
              <w:fldChar w:fldCharType="begin"/>
            </w:r>
            <w:r w:rsidR="008C646D">
              <w:rPr>
                <w:noProof/>
                <w:webHidden/>
              </w:rPr>
              <w:instrText xml:space="preserve"> PAGEREF _Toc533976676 \h </w:instrText>
            </w:r>
            <w:r w:rsidR="008C646D">
              <w:rPr>
                <w:noProof/>
                <w:webHidden/>
              </w:rPr>
            </w:r>
            <w:r w:rsidR="008C646D">
              <w:rPr>
                <w:noProof/>
                <w:webHidden/>
              </w:rPr>
              <w:fldChar w:fldCharType="separate"/>
            </w:r>
            <w:r w:rsidR="008C646D">
              <w:rPr>
                <w:noProof/>
                <w:webHidden/>
              </w:rPr>
              <w:t>13</w:t>
            </w:r>
            <w:r w:rsidR="008C646D">
              <w:rPr>
                <w:noProof/>
                <w:webHidden/>
              </w:rPr>
              <w:fldChar w:fldCharType="end"/>
            </w:r>
          </w:hyperlink>
        </w:p>
        <w:p w:rsidR="008C646D" w:rsidRDefault="00B000DC">
          <w:pPr>
            <w:pStyle w:val="TOC1"/>
            <w:tabs>
              <w:tab w:val="right" w:leader="dot" w:pos="8296"/>
            </w:tabs>
            <w:rPr>
              <w:noProof/>
            </w:rPr>
          </w:pPr>
          <w:hyperlink w:anchor="_Toc533976677" w:history="1">
            <w:r w:rsidR="008C646D" w:rsidRPr="00F36C52">
              <w:rPr>
                <w:rStyle w:val="a7"/>
                <w:noProof/>
              </w:rPr>
              <w:t>四、领域系统架构分析</w:t>
            </w:r>
            <w:r w:rsidR="008C646D">
              <w:rPr>
                <w:noProof/>
                <w:webHidden/>
              </w:rPr>
              <w:tab/>
            </w:r>
            <w:r w:rsidR="008C646D">
              <w:rPr>
                <w:noProof/>
                <w:webHidden/>
              </w:rPr>
              <w:fldChar w:fldCharType="begin"/>
            </w:r>
            <w:r w:rsidR="008C646D">
              <w:rPr>
                <w:noProof/>
                <w:webHidden/>
              </w:rPr>
              <w:instrText xml:space="preserve"> PAGEREF _Toc533976677 \h </w:instrText>
            </w:r>
            <w:r w:rsidR="008C646D">
              <w:rPr>
                <w:noProof/>
                <w:webHidden/>
              </w:rPr>
            </w:r>
            <w:r w:rsidR="008C646D">
              <w:rPr>
                <w:noProof/>
                <w:webHidden/>
              </w:rPr>
              <w:fldChar w:fldCharType="separate"/>
            </w:r>
            <w:r w:rsidR="008C646D">
              <w:rPr>
                <w:noProof/>
                <w:webHidden/>
              </w:rPr>
              <w:t>14</w:t>
            </w:r>
            <w:r w:rsidR="008C646D">
              <w:rPr>
                <w:noProof/>
                <w:webHidden/>
              </w:rPr>
              <w:fldChar w:fldCharType="end"/>
            </w:r>
          </w:hyperlink>
        </w:p>
        <w:p w:rsidR="008C646D" w:rsidRDefault="00B000DC">
          <w:pPr>
            <w:pStyle w:val="TOC1"/>
            <w:tabs>
              <w:tab w:val="right" w:leader="dot" w:pos="8296"/>
            </w:tabs>
            <w:rPr>
              <w:noProof/>
            </w:rPr>
          </w:pPr>
          <w:hyperlink w:anchor="_Toc533976678" w:history="1">
            <w:r w:rsidR="008C646D" w:rsidRPr="00F36C52">
              <w:rPr>
                <w:rStyle w:val="a7"/>
                <w:noProof/>
              </w:rPr>
              <w:t>五、领域系统运行环境</w:t>
            </w:r>
            <w:r w:rsidR="008C646D">
              <w:rPr>
                <w:noProof/>
                <w:webHidden/>
              </w:rPr>
              <w:tab/>
            </w:r>
            <w:r w:rsidR="008C646D">
              <w:rPr>
                <w:noProof/>
                <w:webHidden/>
              </w:rPr>
              <w:fldChar w:fldCharType="begin"/>
            </w:r>
            <w:r w:rsidR="008C646D">
              <w:rPr>
                <w:noProof/>
                <w:webHidden/>
              </w:rPr>
              <w:instrText xml:space="preserve"> PAGEREF _Toc533976678 \h </w:instrText>
            </w:r>
            <w:r w:rsidR="008C646D">
              <w:rPr>
                <w:noProof/>
                <w:webHidden/>
              </w:rPr>
            </w:r>
            <w:r w:rsidR="008C646D">
              <w:rPr>
                <w:noProof/>
                <w:webHidden/>
              </w:rPr>
              <w:fldChar w:fldCharType="separate"/>
            </w:r>
            <w:r w:rsidR="008C646D">
              <w:rPr>
                <w:noProof/>
                <w:webHidden/>
              </w:rPr>
              <w:t>19</w:t>
            </w:r>
            <w:r w:rsidR="008C646D">
              <w:rPr>
                <w:noProof/>
                <w:webHidden/>
              </w:rPr>
              <w:fldChar w:fldCharType="end"/>
            </w:r>
          </w:hyperlink>
        </w:p>
        <w:p w:rsidR="008C646D" w:rsidRDefault="00B000DC">
          <w:pPr>
            <w:pStyle w:val="TOC2"/>
            <w:tabs>
              <w:tab w:val="right" w:leader="dot" w:pos="8296"/>
            </w:tabs>
            <w:rPr>
              <w:noProof/>
            </w:rPr>
          </w:pPr>
          <w:hyperlink w:anchor="_Toc533976679" w:history="1">
            <w:r w:rsidR="008C646D" w:rsidRPr="00F36C52">
              <w:rPr>
                <w:rStyle w:val="a7"/>
                <w:noProof/>
              </w:rPr>
              <w:t>1 文档</w:t>
            </w:r>
            <w:r w:rsidR="008C646D">
              <w:rPr>
                <w:noProof/>
                <w:webHidden/>
              </w:rPr>
              <w:tab/>
            </w:r>
            <w:r w:rsidR="008C646D">
              <w:rPr>
                <w:noProof/>
                <w:webHidden/>
              </w:rPr>
              <w:fldChar w:fldCharType="begin"/>
            </w:r>
            <w:r w:rsidR="008C646D">
              <w:rPr>
                <w:noProof/>
                <w:webHidden/>
              </w:rPr>
              <w:instrText xml:space="preserve"> PAGEREF _Toc533976679 \h </w:instrText>
            </w:r>
            <w:r w:rsidR="008C646D">
              <w:rPr>
                <w:noProof/>
                <w:webHidden/>
              </w:rPr>
            </w:r>
            <w:r w:rsidR="008C646D">
              <w:rPr>
                <w:noProof/>
                <w:webHidden/>
              </w:rPr>
              <w:fldChar w:fldCharType="separate"/>
            </w:r>
            <w:r w:rsidR="008C646D">
              <w:rPr>
                <w:noProof/>
                <w:webHidden/>
              </w:rPr>
              <w:t>19</w:t>
            </w:r>
            <w:r w:rsidR="008C646D">
              <w:rPr>
                <w:noProof/>
                <w:webHidden/>
              </w:rPr>
              <w:fldChar w:fldCharType="end"/>
            </w:r>
          </w:hyperlink>
        </w:p>
        <w:p w:rsidR="008C646D" w:rsidRDefault="00B000DC">
          <w:pPr>
            <w:pStyle w:val="TOC2"/>
            <w:tabs>
              <w:tab w:val="right" w:leader="dot" w:pos="8296"/>
            </w:tabs>
            <w:rPr>
              <w:noProof/>
            </w:rPr>
          </w:pPr>
          <w:hyperlink w:anchor="_Toc533976680" w:history="1">
            <w:r w:rsidR="008C646D" w:rsidRPr="00F36C52">
              <w:rPr>
                <w:rStyle w:val="a7"/>
                <w:noProof/>
              </w:rPr>
              <w:t>2 软件支持设施</w:t>
            </w:r>
            <w:r w:rsidR="008C646D">
              <w:rPr>
                <w:noProof/>
                <w:webHidden/>
              </w:rPr>
              <w:tab/>
            </w:r>
            <w:r w:rsidR="008C646D">
              <w:rPr>
                <w:noProof/>
                <w:webHidden/>
              </w:rPr>
              <w:fldChar w:fldCharType="begin"/>
            </w:r>
            <w:r w:rsidR="008C646D">
              <w:rPr>
                <w:noProof/>
                <w:webHidden/>
              </w:rPr>
              <w:instrText xml:space="preserve"> PAGEREF _Toc533976680 \h </w:instrText>
            </w:r>
            <w:r w:rsidR="008C646D">
              <w:rPr>
                <w:noProof/>
                <w:webHidden/>
              </w:rPr>
            </w:r>
            <w:r w:rsidR="008C646D">
              <w:rPr>
                <w:noProof/>
                <w:webHidden/>
              </w:rPr>
              <w:fldChar w:fldCharType="separate"/>
            </w:r>
            <w:r w:rsidR="008C646D">
              <w:rPr>
                <w:noProof/>
                <w:webHidden/>
              </w:rPr>
              <w:t>21</w:t>
            </w:r>
            <w:r w:rsidR="008C646D">
              <w:rPr>
                <w:noProof/>
                <w:webHidden/>
              </w:rPr>
              <w:fldChar w:fldCharType="end"/>
            </w:r>
          </w:hyperlink>
        </w:p>
        <w:p w:rsidR="008C646D" w:rsidRDefault="00B000DC">
          <w:pPr>
            <w:pStyle w:val="TOC2"/>
            <w:tabs>
              <w:tab w:val="right" w:leader="dot" w:pos="8296"/>
            </w:tabs>
            <w:rPr>
              <w:noProof/>
            </w:rPr>
          </w:pPr>
          <w:hyperlink w:anchor="_Toc533976681" w:history="1">
            <w:r w:rsidR="008C646D" w:rsidRPr="00F36C52">
              <w:rPr>
                <w:rStyle w:val="a7"/>
                <w:noProof/>
              </w:rPr>
              <w:t>3 人员</w:t>
            </w:r>
            <w:r w:rsidR="008C646D">
              <w:rPr>
                <w:noProof/>
                <w:webHidden/>
              </w:rPr>
              <w:tab/>
            </w:r>
            <w:r w:rsidR="008C646D">
              <w:rPr>
                <w:noProof/>
                <w:webHidden/>
              </w:rPr>
              <w:fldChar w:fldCharType="begin"/>
            </w:r>
            <w:r w:rsidR="008C646D">
              <w:rPr>
                <w:noProof/>
                <w:webHidden/>
              </w:rPr>
              <w:instrText xml:space="preserve"> PAGEREF _Toc533976681 \h </w:instrText>
            </w:r>
            <w:r w:rsidR="008C646D">
              <w:rPr>
                <w:noProof/>
                <w:webHidden/>
              </w:rPr>
            </w:r>
            <w:r w:rsidR="008C646D">
              <w:rPr>
                <w:noProof/>
                <w:webHidden/>
              </w:rPr>
              <w:fldChar w:fldCharType="separate"/>
            </w:r>
            <w:r w:rsidR="008C646D">
              <w:rPr>
                <w:noProof/>
                <w:webHidden/>
              </w:rPr>
              <w:t>22</w:t>
            </w:r>
            <w:r w:rsidR="008C646D">
              <w:rPr>
                <w:noProof/>
                <w:webHidden/>
              </w:rPr>
              <w:fldChar w:fldCharType="end"/>
            </w:r>
          </w:hyperlink>
        </w:p>
        <w:p w:rsidR="008C646D" w:rsidRDefault="00B000DC">
          <w:pPr>
            <w:pStyle w:val="TOC1"/>
            <w:tabs>
              <w:tab w:val="right" w:leader="dot" w:pos="8296"/>
            </w:tabs>
            <w:rPr>
              <w:noProof/>
            </w:rPr>
          </w:pPr>
          <w:hyperlink w:anchor="_Toc533976682" w:history="1">
            <w:r w:rsidR="008C646D" w:rsidRPr="00F36C52">
              <w:rPr>
                <w:rStyle w:val="a7"/>
                <w:noProof/>
              </w:rPr>
              <w:t>六、领域系统主要流程分析</w:t>
            </w:r>
            <w:r w:rsidR="008C646D">
              <w:rPr>
                <w:noProof/>
                <w:webHidden/>
              </w:rPr>
              <w:tab/>
            </w:r>
            <w:r w:rsidR="008C646D">
              <w:rPr>
                <w:noProof/>
                <w:webHidden/>
              </w:rPr>
              <w:fldChar w:fldCharType="begin"/>
            </w:r>
            <w:r w:rsidR="008C646D">
              <w:rPr>
                <w:noProof/>
                <w:webHidden/>
              </w:rPr>
              <w:instrText xml:space="preserve"> PAGEREF _Toc533976682 \h </w:instrText>
            </w:r>
            <w:r w:rsidR="008C646D">
              <w:rPr>
                <w:noProof/>
                <w:webHidden/>
              </w:rPr>
            </w:r>
            <w:r w:rsidR="008C646D">
              <w:rPr>
                <w:noProof/>
                <w:webHidden/>
              </w:rPr>
              <w:fldChar w:fldCharType="separate"/>
            </w:r>
            <w:r w:rsidR="008C646D">
              <w:rPr>
                <w:noProof/>
                <w:webHidden/>
              </w:rPr>
              <w:t>25</w:t>
            </w:r>
            <w:r w:rsidR="008C646D">
              <w:rPr>
                <w:noProof/>
                <w:webHidden/>
              </w:rPr>
              <w:fldChar w:fldCharType="end"/>
            </w:r>
          </w:hyperlink>
        </w:p>
        <w:p w:rsidR="008C646D" w:rsidRDefault="00B000DC">
          <w:pPr>
            <w:pStyle w:val="TOC2"/>
            <w:tabs>
              <w:tab w:val="right" w:leader="dot" w:pos="8296"/>
            </w:tabs>
            <w:rPr>
              <w:noProof/>
            </w:rPr>
          </w:pPr>
          <w:hyperlink w:anchor="_Toc533976683" w:history="1">
            <w:r w:rsidR="008C646D" w:rsidRPr="00F36C52">
              <w:rPr>
                <w:rStyle w:val="a7"/>
                <w:noProof/>
              </w:rPr>
              <w:t>1 领域背景信息以及GWT文档导入流程</w:t>
            </w:r>
            <w:r w:rsidR="008C646D">
              <w:rPr>
                <w:noProof/>
                <w:webHidden/>
              </w:rPr>
              <w:tab/>
            </w:r>
            <w:r w:rsidR="008C646D">
              <w:rPr>
                <w:noProof/>
                <w:webHidden/>
              </w:rPr>
              <w:fldChar w:fldCharType="begin"/>
            </w:r>
            <w:r w:rsidR="008C646D">
              <w:rPr>
                <w:noProof/>
                <w:webHidden/>
              </w:rPr>
              <w:instrText xml:space="preserve"> PAGEREF _Toc533976683 \h </w:instrText>
            </w:r>
            <w:r w:rsidR="008C646D">
              <w:rPr>
                <w:noProof/>
                <w:webHidden/>
              </w:rPr>
            </w:r>
            <w:r w:rsidR="008C646D">
              <w:rPr>
                <w:noProof/>
                <w:webHidden/>
              </w:rPr>
              <w:fldChar w:fldCharType="separate"/>
            </w:r>
            <w:r w:rsidR="008C646D">
              <w:rPr>
                <w:noProof/>
                <w:webHidden/>
              </w:rPr>
              <w:t>25</w:t>
            </w:r>
            <w:r w:rsidR="008C646D">
              <w:rPr>
                <w:noProof/>
                <w:webHidden/>
              </w:rPr>
              <w:fldChar w:fldCharType="end"/>
            </w:r>
          </w:hyperlink>
        </w:p>
        <w:p w:rsidR="008C646D" w:rsidRDefault="00B000DC">
          <w:pPr>
            <w:pStyle w:val="TOC2"/>
            <w:tabs>
              <w:tab w:val="right" w:leader="dot" w:pos="8296"/>
            </w:tabs>
            <w:rPr>
              <w:noProof/>
            </w:rPr>
          </w:pPr>
          <w:hyperlink w:anchor="_Toc533976684" w:history="1">
            <w:r w:rsidR="008C646D" w:rsidRPr="00F36C52">
              <w:rPr>
                <w:rStyle w:val="a7"/>
                <w:noProof/>
              </w:rPr>
              <w:t>2 RUCM生成流程</w:t>
            </w:r>
            <w:r w:rsidR="008C646D">
              <w:rPr>
                <w:noProof/>
                <w:webHidden/>
              </w:rPr>
              <w:tab/>
            </w:r>
            <w:r w:rsidR="008C646D">
              <w:rPr>
                <w:noProof/>
                <w:webHidden/>
              </w:rPr>
              <w:fldChar w:fldCharType="begin"/>
            </w:r>
            <w:r w:rsidR="008C646D">
              <w:rPr>
                <w:noProof/>
                <w:webHidden/>
              </w:rPr>
              <w:instrText xml:space="preserve"> PAGEREF _Toc533976684 \h </w:instrText>
            </w:r>
            <w:r w:rsidR="008C646D">
              <w:rPr>
                <w:noProof/>
                <w:webHidden/>
              </w:rPr>
            </w:r>
            <w:r w:rsidR="008C646D">
              <w:rPr>
                <w:noProof/>
                <w:webHidden/>
              </w:rPr>
              <w:fldChar w:fldCharType="separate"/>
            </w:r>
            <w:r w:rsidR="008C646D">
              <w:rPr>
                <w:noProof/>
                <w:webHidden/>
              </w:rPr>
              <w:t>26</w:t>
            </w:r>
            <w:r w:rsidR="008C646D">
              <w:rPr>
                <w:noProof/>
                <w:webHidden/>
              </w:rPr>
              <w:fldChar w:fldCharType="end"/>
            </w:r>
          </w:hyperlink>
        </w:p>
        <w:p w:rsidR="008C646D" w:rsidRDefault="00B000DC">
          <w:pPr>
            <w:pStyle w:val="TOC1"/>
            <w:tabs>
              <w:tab w:val="right" w:leader="dot" w:pos="8296"/>
            </w:tabs>
            <w:rPr>
              <w:noProof/>
            </w:rPr>
          </w:pPr>
          <w:hyperlink w:anchor="_Toc533976685" w:history="1">
            <w:r w:rsidR="008C646D" w:rsidRPr="00F36C52">
              <w:rPr>
                <w:rStyle w:val="a7"/>
                <w:noProof/>
              </w:rPr>
              <w:t>七、系统用户识别</w:t>
            </w:r>
            <w:r w:rsidR="008C646D">
              <w:rPr>
                <w:noProof/>
                <w:webHidden/>
              </w:rPr>
              <w:tab/>
            </w:r>
            <w:r w:rsidR="008C646D">
              <w:rPr>
                <w:noProof/>
                <w:webHidden/>
              </w:rPr>
              <w:fldChar w:fldCharType="begin"/>
            </w:r>
            <w:r w:rsidR="008C646D">
              <w:rPr>
                <w:noProof/>
                <w:webHidden/>
              </w:rPr>
              <w:instrText xml:space="preserve"> PAGEREF _Toc533976685 \h </w:instrText>
            </w:r>
            <w:r w:rsidR="008C646D">
              <w:rPr>
                <w:noProof/>
                <w:webHidden/>
              </w:rPr>
            </w:r>
            <w:r w:rsidR="008C646D">
              <w:rPr>
                <w:noProof/>
                <w:webHidden/>
              </w:rPr>
              <w:fldChar w:fldCharType="separate"/>
            </w:r>
            <w:r w:rsidR="008C646D">
              <w:rPr>
                <w:noProof/>
                <w:webHidden/>
              </w:rPr>
              <w:t>27</w:t>
            </w:r>
            <w:r w:rsidR="008C646D">
              <w:rPr>
                <w:noProof/>
                <w:webHidden/>
              </w:rPr>
              <w:fldChar w:fldCharType="end"/>
            </w:r>
          </w:hyperlink>
        </w:p>
        <w:p w:rsidR="008C646D" w:rsidRDefault="00B000DC">
          <w:pPr>
            <w:pStyle w:val="TOC1"/>
            <w:tabs>
              <w:tab w:val="right" w:leader="dot" w:pos="8296"/>
            </w:tabs>
            <w:rPr>
              <w:noProof/>
            </w:rPr>
          </w:pPr>
          <w:hyperlink w:anchor="_Toc533976686" w:history="1">
            <w:r w:rsidR="008C646D" w:rsidRPr="00F36C52">
              <w:rPr>
                <w:rStyle w:val="a7"/>
                <w:noProof/>
              </w:rPr>
              <w:t>八、待开发系统的目标分析</w:t>
            </w:r>
            <w:r w:rsidR="008C646D">
              <w:rPr>
                <w:noProof/>
                <w:webHidden/>
              </w:rPr>
              <w:tab/>
            </w:r>
            <w:r w:rsidR="008C646D">
              <w:rPr>
                <w:noProof/>
                <w:webHidden/>
              </w:rPr>
              <w:fldChar w:fldCharType="begin"/>
            </w:r>
            <w:r w:rsidR="008C646D">
              <w:rPr>
                <w:noProof/>
                <w:webHidden/>
              </w:rPr>
              <w:instrText xml:space="preserve"> PAGEREF _Toc533976686 \h </w:instrText>
            </w:r>
            <w:r w:rsidR="008C646D">
              <w:rPr>
                <w:noProof/>
                <w:webHidden/>
              </w:rPr>
            </w:r>
            <w:r w:rsidR="008C646D">
              <w:rPr>
                <w:noProof/>
                <w:webHidden/>
              </w:rPr>
              <w:fldChar w:fldCharType="separate"/>
            </w:r>
            <w:r w:rsidR="008C646D">
              <w:rPr>
                <w:noProof/>
                <w:webHidden/>
              </w:rPr>
              <w:t>29</w:t>
            </w:r>
            <w:r w:rsidR="008C646D">
              <w:rPr>
                <w:noProof/>
                <w:webHidden/>
              </w:rPr>
              <w:fldChar w:fldCharType="end"/>
            </w:r>
          </w:hyperlink>
        </w:p>
        <w:p w:rsidR="008C646D" w:rsidRDefault="008C646D">
          <w:r>
            <w:rPr>
              <w:b/>
              <w:bCs/>
              <w:lang w:val="zh-CN"/>
            </w:rPr>
            <w:fldChar w:fldCharType="end"/>
          </w:r>
        </w:p>
      </w:sdtContent>
    </w:sdt>
    <w:p w:rsidR="00B3215A" w:rsidRDefault="00B3215A">
      <w:pPr>
        <w:spacing w:line="0" w:lineRule="atLeast"/>
        <w:rPr>
          <w:b/>
          <w:kern w:val="44"/>
          <w:sz w:val="36"/>
          <w:szCs w:val="36"/>
        </w:rPr>
      </w:pPr>
    </w:p>
    <w:p w:rsidR="008C646D" w:rsidRDefault="008C646D">
      <w:pPr>
        <w:spacing w:line="0" w:lineRule="atLeast"/>
        <w:rPr>
          <w:b/>
          <w:kern w:val="44"/>
          <w:sz w:val="36"/>
          <w:szCs w:val="36"/>
        </w:rPr>
      </w:pPr>
    </w:p>
    <w:p w:rsidR="008C646D" w:rsidRDefault="008C646D">
      <w:pPr>
        <w:spacing w:line="0" w:lineRule="atLeast"/>
        <w:rPr>
          <w:b/>
          <w:kern w:val="44"/>
          <w:sz w:val="36"/>
          <w:szCs w:val="36"/>
        </w:rPr>
      </w:pPr>
    </w:p>
    <w:p w:rsidR="008C646D" w:rsidRDefault="008C646D">
      <w:pPr>
        <w:spacing w:line="0" w:lineRule="atLeast"/>
        <w:rPr>
          <w:b/>
          <w:kern w:val="44"/>
          <w:sz w:val="36"/>
          <w:szCs w:val="36"/>
        </w:rPr>
      </w:pPr>
    </w:p>
    <w:p w:rsidR="008C646D" w:rsidRDefault="008C646D">
      <w:pPr>
        <w:spacing w:line="0" w:lineRule="atLeast"/>
        <w:rPr>
          <w:b/>
          <w:kern w:val="44"/>
          <w:sz w:val="36"/>
          <w:szCs w:val="36"/>
        </w:rPr>
      </w:pPr>
    </w:p>
    <w:p w:rsidR="008C646D" w:rsidRDefault="008C646D">
      <w:pPr>
        <w:spacing w:line="0" w:lineRule="atLeast"/>
        <w:rPr>
          <w:b/>
          <w:kern w:val="44"/>
          <w:sz w:val="36"/>
          <w:szCs w:val="36"/>
        </w:rPr>
      </w:pPr>
    </w:p>
    <w:p w:rsidR="008C646D" w:rsidRDefault="008C646D">
      <w:pPr>
        <w:spacing w:line="0" w:lineRule="atLeast"/>
        <w:rPr>
          <w:b/>
          <w:kern w:val="44"/>
          <w:sz w:val="36"/>
          <w:szCs w:val="36"/>
        </w:rPr>
      </w:pPr>
    </w:p>
    <w:p w:rsidR="008C646D" w:rsidRDefault="008C646D">
      <w:pPr>
        <w:spacing w:line="0" w:lineRule="atLeast"/>
        <w:rPr>
          <w:b/>
          <w:kern w:val="44"/>
          <w:sz w:val="36"/>
          <w:szCs w:val="36"/>
        </w:rPr>
      </w:pPr>
    </w:p>
    <w:p w:rsidR="008C646D" w:rsidRDefault="008C646D">
      <w:pPr>
        <w:spacing w:line="0" w:lineRule="atLeast"/>
        <w:rPr>
          <w:b/>
          <w:kern w:val="44"/>
          <w:sz w:val="36"/>
          <w:szCs w:val="36"/>
        </w:rPr>
      </w:pPr>
    </w:p>
    <w:p w:rsidR="008C646D" w:rsidRDefault="008C646D">
      <w:pPr>
        <w:spacing w:line="0" w:lineRule="atLeast"/>
        <w:rPr>
          <w:b/>
          <w:kern w:val="44"/>
          <w:sz w:val="36"/>
          <w:szCs w:val="36"/>
        </w:rPr>
      </w:pPr>
    </w:p>
    <w:p w:rsidR="008C646D" w:rsidRDefault="008C646D">
      <w:pPr>
        <w:spacing w:line="0" w:lineRule="atLeast"/>
        <w:rPr>
          <w:b/>
          <w:kern w:val="44"/>
          <w:sz w:val="36"/>
          <w:szCs w:val="36"/>
        </w:rPr>
      </w:pPr>
    </w:p>
    <w:p w:rsidR="008C646D" w:rsidRDefault="008C646D">
      <w:pPr>
        <w:spacing w:line="0" w:lineRule="atLeast"/>
        <w:rPr>
          <w:b/>
          <w:kern w:val="44"/>
          <w:sz w:val="36"/>
          <w:szCs w:val="36"/>
        </w:rPr>
      </w:pPr>
    </w:p>
    <w:p w:rsidR="008C646D" w:rsidRDefault="008C646D">
      <w:pPr>
        <w:spacing w:line="0" w:lineRule="atLeast"/>
        <w:rPr>
          <w:b/>
          <w:kern w:val="44"/>
          <w:sz w:val="36"/>
          <w:szCs w:val="36"/>
        </w:rPr>
      </w:pPr>
    </w:p>
    <w:p w:rsidR="008C646D" w:rsidRDefault="008C646D">
      <w:pPr>
        <w:spacing w:line="0" w:lineRule="atLeast"/>
        <w:rPr>
          <w:b/>
          <w:kern w:val="44"/>
          <w:sz w:val="36"/>
          <w:szCs w:val="36"/>
        </w:rPr>
      </w:pPr>
    </w:p>
    <w:p w:rsidR="008C646D" w:rsidDel="00CB62BC" w:rsidRDefault="008C646D">
      <w:pPr>
        <w:spacing w:line="0" w:lineRule="atLeast"/>
        <w:rPr>
          <w:del w:id="1" w:author="健宏 赵" w:date="2019-01-02T12:43:00Z"/>
          <w:b/>
          <w:kern w:val="44"/>
          <w:sz w:val="36"/>
          <w:szCs w:val="36"/>
        </w:rPr>
      </w:pPr>
    </w:p>
    <w:p w:rsidR="008C646D" w:rsidDel="00CB62BC" w:rsidRDefault="008C646D">
      <w:pPr>
        <w:spacing w:line="0" w:lineRule="atLeast"/>
        <w:rPr>
          <w:del w:id="2" w:author="健宏 赵" w:date="2019-01-02T12:43:00Z"/>
          <w:rFonts w:hint="eastAsia"/>
          <w:b/>
          <w:kern w:val="44"/>
          <w:sz w:val="36"/>
          <w:szCs w:val="36"/>
        </w:rPr>
      </w:pPr>
    </w:p>
    <w:p w:rsidR="008C646D" w:rsidDel="00CB62BC" w:rsidRDefault="008C646D">
      <w:pPr>
        <w:spacing w:line="0" w:lineRule="atLeast"/>
        <w:rPr>
          <w:del w:id="3" w:author="健宏 赵" w:date="2019-01-02T12:43:00Z"/>
          <w:rFonts w:hint="eastAsia"/>
          <w:b/>
          <w:kern w:val="44"/>
          <w:sz w:val="36"/>
          <w:szCs w:val="36"/>
        </w:rPr>
      </w:pPr>
    </w:p>
    <w:p w:rsidR="008C646D" w:rsidDel="00CB62BC" w:rsidRDefault="008C646D">
      <w:pPr>
        <w:spacing w:line="0" w:lineRule="atLeast"/>
        <w:rPr>
          <w:del w:id="4" w:author="健宏 赵" w:date="2019-01-02T12:43:00Z"/>
          <w:rFonts w:hint="eastAsia"/>
          <w:b/>
          <w:kern w:val="44"/>
          <w:sz w:val="36"/>
          <w:szCs w:val="36"/>
        </w:rPr>
      </w:pPr>
    </w:p>
    <w:p w:rsidR="008C646D" w:rsidDel="00CB62BC" w:rsidRDefault="008C646D">
      <w:pPr>
        <w:spacing w:line="0" w:lineRule="atLeast"/>
        <w:rPr>
          <w:del w:id="5" w:author="健宏 赵" w:date="2019-01-02T12:43:00Z"/>
          <w:rFonts w:hint="eastAsia"/>
          <w:b/>
          <w:kern w:val="44"/>
          <w:sz w:val="36"/>
          <w:szCs w:val="36"/>
        </w:rPr>
      </w:pPr>
    </w:p>
    <w:p w:rsidR="008C646D" w:rsidDel="00CB62BC" w:rsidRDefault="008C646D">
      <w:pPr>
        <w:spacing w:line="0" w:lineRule="atLeast"/>
        <w:rPr>
          <w:del w:id="6" w:author="健宏 赵" w:date="2019-01-02T12:43:00Z"/>
          <w:rFonts w:hint="eastAsia"/>
          <w:b/>
          <w:kern w:val="44"/>
          <w:sz w:val="36"/>
          <w:szCs w:val="36"/>
        </w:rPr>
      </w:pPr>
    </w:p>
    <w:p w:rsidR="008C646D" w:rsidDel="00CB62BC" w:rsidRDefault="008C646D">
      <w:pPr>
        <w:spacing w:line="0" w:lineRule="atLeast"/>
        <w:rPr>
          <w:del w:id="7" w:author="健宏 赵" w:date="2019-01-02T12:43:00Z"/>
          <w:rFonts w:hint="eastAsia"/>
          <w:b/>
          <w:kern w:val="44"/>
          <w:sz w:val="36"/>
          <w:szCs w:val="36"/>
        </w:rPr>
      </w:pPr>
    </w:p>
    <w:p w:rsidR="008C646D" w:rsidDel="00CB62BC" w:rsidRDefault="008C646D">
      <w:pPr>
        <w:spacing w:line="0" w:lineRule="atLeast"/>
        <w:rPr>
          <w:del w:id="8" w:author="健宏 赵" w:date="2019-01-02T12:43:00Z"/>
          <w:rFonts w:hint="eastAsia"/>
          <w:b/>
          <w:kern w:val="44"/>
          <w:sz w:val="36"/>
          <w:szCs w:val="36"/>
        </w:rPr>
      </w:pPr>
    </w:p>
    <w:p w:rsidR="008C646D" w:rsidDel="00CB62BC" w:rsidRDefault="008C646D">
      <w:pPr>
        <w:spacing w:line="0" w:lineRule="atLeast"/>
        <w:rPr>
          <w:del w:id="9" w:author="健宏 赵" w:date="2019-01-02T12:43:00Z"/>
          <w:rFonts w:hint="eastAsia"/>
          <w:b/>
          <w:kern w:val="44"/>
          <w:sz w:val="36"/>
          <w:szCs w:val="36"/>
        </w:rPr>
      </w:pPr>
    </w:p>
    <w:p w:rsidR="008C646D" w:rsidDel="00CB62BC" w:rsidRDefault="008C646D">
      <w:pPr>
        <w:spacing w:line="0" w:lineRule="atLeast"/>
        <w:rPr>
          <w:del w:id="10" w:author="健宏 赵" w:date="2019-01-02T12:43:00Z"/>
          <w:rFonts w:hint="eastAsia"/>
          <w:b/>
          <w:kern w:val="44"/>
          <w:sz w:val="36"/>
          <w:szCs w:val="36"/>
        </w:rPr>
      </w:pPr>
    </w:p>
    <w:p w:rsidR="008C646D" w:rsidDel="00CB62BC" w:rsidRDefault="008C646D">
      <w:pPr>
        <w:spacing w:line="0" w:lineRule="atLeast"/>
        <w:rPr>
          <w:del w:id="11" w:author="健宏 赵" w:date="2019-01-02T12:43:00Z"/>
          <w:rFonts w:hint="eastAsia"/>
          <w:b/>
          <w:kern w:val="44"/>
          <w:sz w:val="36"/>
          <w:szCs w:val="36"/>
        </w:rPr>
      </w:pPr>
    </w:p>
    <w:p w:rsidR="008C646D" w:rsidDel="00CB62BC" w:rsidRDefault="008C646D">
      <w:pPr>
        <w:spacing w:line="0" w:lineRule="atLeast"/>
        <w:rPr>
          <w:del w:id="12" w:author="健宏 赵" w:date="2019-01-02T12:43:00Z"/>
          <w:rFonts w:hint="eastAsia"/>
          <w:b/>
          <w:kern w:val="44"/>
          <w:sz w:val="36"/>
          <w:szCs w:val="36"/>
        </w:rPr>
      </w:pPr>
    </w:p>
    <w:p w:rsidR="008C646D" w:rsidRDefault="008C646D">
      <w:pPr>
        <w:spacing w:line="0" w:lineRule="atLeast"/>
        <w:rPr>
          <w:rFonts w:hint="eastAsia"/>
          <w:b/>
          <w:kern w:val="44"/>
          <w:sz w:val="36"/>
          <w:szCs w:val="36"/>
        </w:rPr>
      </w:pPr>
    </w:p>
    <w:p w:rsidR="00B3215A" w:rsidRDefault="00810C41" w:rsidP="008C646D">
      <w:pPr>
        <w:pStyle w:val="1"/>
      </w:pPr>
      <w:bookmarkStart w:id="13" w:name="_Toc533976671"/>
      <w:r>
        <w:rPr>
          <w:rFonts w:hint="eastAsia"/>
        </w:rPr>
        <w:lastRenderedPageBreak/>
        <w:t>一、项目要求阐述</w:t>
      </w:r>
      <w:bookmarkEnd w:id="13"/>
    </w:p>
    <w:p w:rsidR="00B3215A" w:rsidRDefault="00810C41">
      <w:pPr>
        <w:spacing w:line="360" w:lineRule="auto"/>
        <w:ind w:firstLineChars="200" w:firstLine="560"/>
        <w:rPr>
          <w:bCs/>
          <w:kern w:val="44"/>
          <w:sz w:val="28"/>
          <w:szCs w:val="28"/>
        </w:rPr>
      </w:pPr>
      <w:bookmarkStart w:id="14" w:name="_Hlk531853815"/>
      <w:r>
        <w:rPr>
          <w:rFonts w:hint="eastAsia"/>
          <w:bCs/>
          <w:kern w:val="44"/>
          <w:sz w:val="28"/>
          <w:szCs w:val="28"/>
        </w:rPr>
        <w:t>项目原始要求：给定自然语言文档，设计一套标签，手工嵌入到需求文档中，使其成为流程式的需求。并使用机器学习方法来自动插入标签。然后根据标签来提取信息，形成结构化的需求。</w:t>
      </w:r>
    </w:p>
    <w:p w:rsidR="00B3215A" w:rsidRDefault="00810C41">
      <w:pPr>
        <w:spacing w:line="360" w:lineRule="auto"/>
        <w:ind w:firstLineChars="200" w:firstLine="560"/>
        <w:rPr>
          <w:bCs/>
          <w:kern w:val="44"/>
          <w:sz w:val="28"/>
          <w:szCs w:val="28"/>
        </w:rPr>
      </w:pPr>
      <w:r>
        <w:rPr>
          <w:rFonts w:hint="eastAsia"/>
          <w:bCs/>
          <w:kern w:val="44"/>
          <w:sz w:val="28"/>
          <w:szCs w:val="28"/>
        </w:rPr>
        <w:t>在此要求的基础上，明确给定的自然语言文档按照</w:t>
      </w:r>
      <w:r>
        <w:rPr>
          <w:bCs/>
          <w:kern w:val="44"/>
          <w:sz w:val="28"/>
          <w:szCs w:val="28"/>
        </w:rPr>
        <w:t>GWT形式进行描述，产生的结构化需求描述遵循RUCM格式并组成完整文档。</w:t>
      </w:r>
    </w:p>
    <w:p w:rsidR="00B3215A" w:rsidRDefault="00810C41">
      <w:pPr>
        <w:spacing w:line="360" w:lineRule="auto"/>
        <w:ind w:firstLineChars="200" w:firstLine="560"/>
        <w:rPr>
          <w:bCs/>
          <w:kern w:val="44"/>
          <w:sz w:val="28"/>
          <w:szCs w:val="28"/>
        </w:rPr>
      </w:pPr>
      <w:r>
        <w:rPr>
          <w:rFonts w:hint="eastAsia"/>
          <w:bCs/>
          <w:kern w:val="44"/>
          <w:sz w:val="28"/>
          <w:szCs w:val="28"/>
        </w:rPr>
        <w:t>本项目立足软件需求描述方法，旨在建立一个将</w:t>
      </w:r>
      <w:r>
        <w:rPr>
          <w:bCs/>
          <w:kern w:val="44"/>
          <w:sz w:val="28"/>
          <w:szCs w:val="28"/>
        </w:rPr>
        <w:t>GWT形式描述的需求文档进行自动化处理转换为RUCM文档的实用系统。RUCM的需求描述方法相比GWT描述形式既保留了自然语言的表达能力与易懂性，又减少了表达的随意性与二义性。项目预期主要应用在软件工程的需求描述环节，在实现上要综合GWT需求文档与RUCM文档的特点设计文档标签，使用机器学习方法实现标签自动嵌入，由机器根据标签提取信息，转换成RUCM形式的需求文档。</w:t>
      </w:r>
    </w:p>
    <w:p w:rsidR="00B3215A" w:rsidRDefault="00810C41">
      <w:pPr>
        <w:spacing w:line="360" w:lineRule="auto"/>
        <w:rPr>
          <w:bCs/>
          <w:kern w:val="44"/>
          <w:sz w:val="28"/>
          <w:szCs w:val="28"/>
        </w:rPr>
      </w:pPr>
      <w:r>
        <w:rPr>
          <w:rFonts w:hint="eastAsia"/>
          <w:bCs/>
          <w:kern w:val="44"/>
          <w:sz w:val="28"/>
          <w:szCs w:val="28"/>
        </w:rPr>
        <w:t>项目要求的具体条目有</w:t>
      </w:r>
      <w:ins w:id="15" w:author="健宏 赵" w:date="2019-01-02T12:44:00Z">
        <w:r w:rsidR="00CB62BC">
          <w:rPr>
            <w:rFonts w:hint="eastAsia"/>
            <w:bCs/>
            <w:kern w:val="44"/>
            <w:sz w:val="28"/>
            <w:szCs w:val="28"/>
          </w:rPr>
          <w:t>：</w:t>
        </w:r>
      </w:ins>
    </w:p>
    <w:p w:rsidR="00B3215A" w:rsidRDefault="00810C41">
      <w:pPr>
        <w:numPr>
          <w:ilvl w:val="0"/>
          <w:numId w:val="1"/>
        </w:numPr>
        <w:spacing w:line="360" w:lineRule="auto"/>
        <w:rPr>
          <w:bCs/>
          <w:kern w:val="44"/>
          <w:sz w:val="28"/>
          <w:szCs w:val="28"/>
        </w:rPr>
      </w:pPr>
      <w:r>
        <w:rPr>
          <w:bCs/>
          <w:kern w:val="44"/>
          <w:sz w:val="28"/>
          <w:szCs w:val="28"/>
        </w:rPr>
        <w:t>给定自然语言需求文档：自然语言描述的需求文档是系统的输入数据。给定的自然语言文档以GWT形式描述。在软件开发过程中，需求文档记录了需求分析和导出的结果，是对用户和系统需求的全面详细的描述，自然语言的描述方法是最直观</w:t>
      </w:r>
      <w:proofErr w:type="gramStart"/>
      <w:r>
        <w:rPr>
          <w:bCs/>
          <w:kern w:val="44"/>
          <w:sz w:val="28"/>
          <w:szCs w:val="28"/>
        </w:rPr>
        <w:t>易懂且</w:t>
      </w:r>
      <w:proofErr w:type="gramEnd"/>
      <w:r>
        <w:rPr>
          <w:bCs/>
          <w:kern w:val="44"/>
          <w:sz w:val="28"/>
          <w:szCs w:val="28"/>
        </w:rPr>
        <w:t>应用广泛的需求描述方法，但是自然语言的二义性使得这种方式有着明显的弊端，GWT格式的需求描述相比一般的自然语言描述方式准确性更高，但仍然可以转换成结构化程度更高的描述方式。</w:t>
      </w:r>
    </w:p>
    <w:p w:rsidR="00B3215A" w:rsidRDefault="00810C41">
      <w:pPr>
        <w:numPr>
          <w:ilvl w:val="0"/>
          <w:numId w:val="1"/>
        </w:numPr>
        <w:spacing w:line="360" w:lineRule="auto"/>
        <w:rPr>
          <w:bCs/>
          <w:kern w:val="44"/>
          <w:sz w:val="28"/>
          <w:szCs w:val="28"/>
        </w:rPr>
      </w:pPr>
      <w:r>
        <w:rPr>
          <w:bCs/>
          <w:kern w:val="44"/>
          <w:sz w:val="28"/>
          <w:szCs w:val="28"/>
        </w:rPr>
        <w:lastRenderedPageBreak/>
        <w:t>设计一套标签：标签可以较高的层次上对需求文档的结构进行抽象，反映出软件需求的流程特性，在本项目中，需求文档标签是GWT描述与RUCM描述之间的桥梁，通过标签标注出GWT描述中与RUCM描述对应的实体与关系，在此基础上可以迅速地根据标签抽取信息产生RUCM文档。。</w:t>
      </w:r>
    </w:p>
    <w:p w:rsidR="00B3215A" w:rsidRDefault="00810C41">
      <w:pPr>
        <w:numPr>
          <w:ilvl w:val="0"/>
          <w:numId w:val="1"/>
        </w:numPr>
        <w:spacing w:line="360" w:lineRule="auto"/>
        <w:rPr>
          <w:bCs/>
          <w:kern w:val="44"/>
          <w:sz w:val="28"/>
          <w:szCs w:val="28"/>
        </w:rPr>
      </w:pPr>
      <w:r>
        <w:rPr>
          <w:bCs/>
          <w:kern w:val="44"/>
          <w:sz w:val="28"/>
          <w:szCs w:val="28"/>
        </w:rPr>
        <w:t>使用机器学习方法自动插入标签</w:t>
      </w:r>
    </w:p>
    <w:p w:rsidR="00B3215A" w:rsidRDefault="00810C41">
      <w:pPr>
        <w:numPr>
          <w:ilvl w:val="0"/>
          <w:numId w:val="2"/>
        </w:numPr>
        <w:spacing w:line="360" w:lineRule="auto"/>
        <w:ind w:left="845"/>
        <w:rPr>
          <w:bCs/>
          <w:kern w:val="44"/>
          <w:sz w:val="28"/>
          <w:szCs w:val="28"/>
        </w:rPr>
      </w:pPr>
      <w:r>
        <w:rPr>
          <w:bCs/>
          <w:kern w:val="44"/>
          <w:sz w:val="28"/>
          <w:szCs w:val="28"/>
        </w:rPr>
        <w:t>使用机器学习方法：使机器能够对自然语言描述的需求文档进行处理需要自然语言处</w:t>
      </w:r>
      <w:del w:id="16" w:author="健宏 赵" w:date="2019-01-02T12:44:00Z">
        <w:r w:rsidR="00DC26C6" w:rsidDel="00CB62BC">
          <w:rPr>
            <w:rFonts w:hint="eastAsia"/>
            <w:bCs/>
            <w:kern w:val="44"/>
            <w:sz w:val="28"/>
            <w:szCs w:val="28"/>
          </w:rPr>
          <w:delText>0</w:delText>
        </w:r>
      </w:del>
      <w:r>
        <w:rPr>
          <w:bCs/>
          <w:kern w:val="44"/>
          <w:sz w:val="28"/>
          <w:szCs w:val="28"/>
        </w:rPr>
        <w:t>理技术的支撑，在本项目中主要体现为自然语言的信息抽取（Information Extraction）过程，作为信息抽取的子过程，分词、标注、分块等文本处理操作都可以结合机器学习技术，通过引入机器学习方法可以得到准确性更高、灵活性更好的文档处理工具。</w:t>
      </w:r>
    </w:p>
    <w:p w:rsidR="00B3215A" w:rsidRDefault="00810C41">
      <w:pPr>
        <w:numPr>
          <w:ilvl w:val="0"/>
          <w:numId w:val="2"/>
        </w:numPr>
        <w:spacing w:line="360" w:lineRule="auto"/>
        <w:ind w:left="845"/>
        <w:rPr>
          <w:bCs/>
          <w:kern w:val="44"/>
          <w:sz w:val="28"/>
          <w:szCs w:val="28"/>
        </w:rPr>
      </w:pPr>
      <w:r>
        <w:rPr>
          <w:bCs/>
          <w:kern w:val="44"/>
          <w:sz w:val="28"/>
          <w:szCs w:val="28"/>
        </w:rPr>
        <w:t>自动插入标签：自动插入标签是项目中应用机器学习方法的目的，通过对自然语言描述的处理，在对描述内容达到一定理解程度的基础上可以由机器自行判断文档标签的位置，特别是在在处理规模较大的文档时可以拥有高效率。</w:t>
      </w:r>
    </w:p>
    <w:p w:rsidR="00B3215A" w:rsidRDefault="00810C41">
      <w:pPr>
        <w:numPr>
          <w:ilvl w:val="0"/>
          <w:numId w:val="2"/>
        </w:numPr>
        <w:spacing w:line="360" w:lineRule="auto"/>
        <w:ind w:left="845"/>
        <w:rPr>
          <w:bCs/>
          <w:kern w:val="44"/>
          <w:sz w:val="28"/>
          <w:szCs w:val="28"/>
        </w:rPr>
      </w:pPr>
      <w:r>
        <w:rPr>
          <w:bCs/>
          <w:kern w:val="44"/>
          <w:sz w:val="28"/>
          <w:szCs w:val="28"/>
        </w:rPr>
        <w:t>根据标签提取信息：标签完成了对原始的自然语言描述的结构划分，显示出了需求的流程特点。在为文档插入标签后，GWT描述中的RUCM内容被标记出来，根据标签可以快速提取出文档中对应于RUCM描述的内容。</w:t>
      </w:r>
    </w:p>
    <w:p w:rsidR="008C646D" w:rsidRDefault="00810C41" w:rsidP="008C646D">
      <w:pPr>
        <w:numPr>
          <w:ilvl w:val="0"/>
          <w:numId w:val="2"/>
        </w:numPr>
        <w:spacing w:line="360" w:lineRule="auto"/>
        <w:ind w:left="845"/>
        <w:rPr>
          <w:bCs/>
          <w:kern w:val="44"/>
          <w:sz w:val="28"/>
          <w:szCs w:val="28"/>
        </w:rPr>
      </w:pPr>
      <w:r>
        <w:rPr>
          <w:bCs/>
          <w:kern w:val="44"/>
          <w:sz w:val="28"/>
          <w:szCs w:val="28"/>
        </w:rPr>
        <w:t>形成结构化的需求：在通过标签提取出信息后，提取出的信息遵循RUCM描述格式，在此基础上，可以将信息保存为RUCM</w:t>
      </w:r>
      <w:r>
        <w:rPr>
          <w:bCs/>
          <w:kern w:val="44"/>
          <w:sz w:val="28"/>
          <w:szCs w:val="28"/>
        </w:rPr>
        <w:lastRenderedPageBreak/>
        <w:t>描述的需求文档，获得结构化的需求。</w:t>
      </w:r>
      <w:bookmarkEnd w:id="14"/>
    </w:p>
    <w:p w:rsidR="00B3215A" w:rsidRPr="008C646D" w:rsidRDefault="00810C41" w:rsidP="008C646D">
      <w:pPr>
        <w:pStyle w:val="1"/>
        <w:rPr>
          <w:sz w:val="28"/>
          <w:szCs w:val="28"/>
        </w:rPr>
      </w:pPr>
      <w:bookmarkStart w:id="17" w:name="_Toc533976672"/>
      <w:r w:rsidRPr="008C646D">
        <w:rPr>
          <w:rFonts w:hint="eastAsia"/>
        </w:rPr>
        <w:t>二、领域定位</w:t>
      </w:r>
      <w:bookmarkEnd w:id="17"/>
    </w:p>
    <w:p w:rsidR="00B3215A" w:rsidRDefault="00810C41">
      <w:pPr>
        <w:spacing w:line="360" w:lineRule="auto"/>
        <w:ind w:firstLineChars="200" w:firstLine="560"/>
        <w:rPr>
          <w:sz w:val="28"/>
          <w:szCs w:val="28"/>
        </w:rPr>
      </w:pPr>
      <w:r>
        <w:rPr>
          <w:rFonts w:hint="eastAsia"/>
          <w:sz w:val="28"/>
          <w:szCs w:val="28"/>
        </w:rPr>
        <w:t>项目所属的具体领域在现实世界中有真实系统存在的，具体来说，项目所属的领域是</w:t>
      </w:r>
      <w:r>
        <w:rPr>
          <w:sz w:val="28"/>
          <w:szCs w:val="28"/>
        </w:rPr>
        <w:t>软件工程</w:t>
      </w:r>
      <w:r>
        <w:rPr>
          <w:rFonts w:hint="eastAsia"/>
          <w:sz w:val="28"/>
          <w:szCs w:val="28"/>
        </w:rPr>
        <w:t>中</w:t>
      </w:r>
      <w:r>
        <w:rPr>
          <w:sz w:val="28"/>
          <w:szCs w:val="28"/>
        </w:rPr>
        <w:t>需求工程领域</w:t>
      </w:r>
      <w:r>
        <w:rPr>
          <w:rFonts w:hint="eastAsia"/>
          <w:sz w:val="28"/>
          <w:szCs w:val="28"/>
        </w:rPr>
        <w:t>的需求描述环节，并且，根据项目的具体要求，需求文档的处理过程中，还会涉及到其他相关领域，例如，标签、AI、自然语言处理以及对软件提出不同具体要求的不同行业领域等。</w:t>
      </w:r>
    </w:p>
    <w:p w:rsidR="00B3215A" w:rsidRDefault="00810C41">
      <w:pPr>
        <w:spacing w:line="360" w:lineRule="auto"/>
        <w:ind w:firstLineChars="200" w:firstLine="560"/>
        <w:rPr>
          <w:sz w:val="28"/>
          <w:szCs w:val="28"/>
        </w:rPr>
      </w:pPr>
      <w:r>
        <w:rPr>
          <w:rFonts w:hint="eastAsia"/>
          <w:sz w:val="28"/>
          <w:szCs w:val="28"/>
        </w:rPr>
        <w:t>对相关领域定位的具体分析如下。</w:t>
      </w:r>
    </w:p>
    <w:p w:rsidR="00B3215A" w:rsidRDefault="00810C41">
      <w:pPr>
        <w:spacing w:line="360" w:lineRule="auto"/>
        <w:ind w:firstLineChars="200" w:firstLine="560"/>
        <w:rPr>
          <w:sz w:val="28"/>
          <w:szCs w:val="28"/>
        </w:rPr>
      </w:pPr>
      <w:r>
        <w:rPr>
          <w:rFonts w:hint="eastAsia"/>
          <w:sz w:val="28"/>
          <w:szCs w:val="28"/>
        </w:rPr>
        <w:t>软件工程-需求工程-需求描述环节：由于软件开发具有复杂性、一致性、可变性、</w:t>
      </w:r>
      <w:proofErr w:type="gramStart"/>
      <w:r>
        <w:rPr>
          <w:rFonts w:hint="eastAsia"/>
          <w:sz w:val="28"/>
          <w:szCs w:val="28"/>
        </w:rPr>
        <w:t>不</w:t>
      </w:r>
      <w:proofErr w:type="gramEnd"/>
      <w:r>
        <w:rPr>
          <w:rFonts w:hint="eastAsia"/>
          <w:sz w:val="28"/>
          <w:szCs w:val="28"/>
        </w:rPr>
        <w:t>可见性的特征，软件开发往往面对着客户不满意、风险和成本问题、项目过程失控、无力管理团队等挑战。软件工程一直致力于探索软件开发问题的解决之道，将系统性的、规范化的、可定量的方法应用于软件的开发、运行和维护，即工程化应用到软件上。著名软件工程专家</w:t>
      </w:r>
      <w:proofErr w:type="spellStart"/>
      <w:r>
        <w:rPr>
          <w:sz w:val="28"/>
          <w:szCs w:val="28"/>
        </w:rPr>
        <w:t>B.Boehm</w:t>
      </w:r>
      <w:proofErr w:type="spellEnd"/>
      <w:r>
        <w:rPr>
          <w:sz w:val="28"/>
          <w:szCs w:val="28"/>
        </w:rPr>
        <w:t>综合有关专家和学者的意见并总结了多年来开发软件的经验，于1983年在一篇论文中提出了软件工程的七条基本原理：</w:t>
      </w:r>
      <w:r>
        <w:rPr>
          <w:rFonts w:hint="eastAsia"/>
          <w:sz w:val="28"/>
          <w:szCs w:val="28"/>
        </w:rPr>
        <w:t>（</w:t>
      </w:r>
      <w:r>
        <w:rPr>
          <w:sz w:val="28"/>
          <w:szCs w:val="28"/>
        </w:rPr>
        <w:t>1）用分阶段的生存周期计划进行严格的管理。</w:t>
      </w:r>
      <w:r>
        <w:rPr>
          <w:rFonts w:hint="eastAsia"/>
          <w:sz w:val="28"/>
          <w:szCs w:val="28"/>
        </w:rPr>
        <w:t>（</w:t>
      </w:r>
      <w:r>
        <w:rPr>
          <w:sz w:val="28"/>
          <w:szCs w:val="28"/>
        </w:rPr>
        <w:t>2）坚持进行阶段评审。</w:t>
      </w:r>
      <w:r>
        <w:rPr>
          <w:rFonts w:hint="eastAsia"/>
          <w:sz w:val="28"/>
          <w:szCs w:val="28"/>
        </w:rPr>
        <w:t>（</w:t>
      </w:r>
      <w:r>
        <w:rPr>
          <w:sz w:val="28"/>
          <w:szCs w:val="28"/>
        </w:rPr>
        <w:t>3）实行严格的产品控制。</w:t>
      </w:r>
      <w:r>
        <w:rPr>
          <w:rFonts w:hint="eastAsia"/>
          <w:sz w:val="28"/>
          <w:szCs w:val="28"/>
        </w:rPr>
        <w:t>（</w:t>
      </w:r>
      <w:r>
        <w:rPr>
          <w:sz w:val="28"/>
          <w:szCs w:val="28"/>
        </w:rPr>
        <w:t>4）采用现代程序设计技术。</w:t>
      </w:r>
      <w:r>
        <w:rPr>
          <w:rFonts w:hint="eastAsia"/>
          <w:sz w:val="28"/>
          <w:szCs w:val="28"/>
        </w:rPr>
        <w:t>（</w:t>
      </w:r>
      <w:r>
        <w:rPr>
          <w:sz w:val="28"/>
          <w:szCs w:val="28"/>
        </w:rPr>
        <w:t>5）软件工程结果应能清楚地审查。</w:t>
      </w:r>
      <w:r>
        <w:rPr>
          <w:rFonts w:hint="eastAsia"/>
          <w:sz w:val="28"/>
          <w:szCs w:val="28"/>
        </w:rPr>
        <w:t>（</w:t>
      </w:r>
      <w:r>
        <w:rPr>
          <w:sz w:val="28"/>
          <w:szCs w:val="28"/>
        </w:rPr>
        <w:t>6）开发小组的人员应该少而精。</w:t>
      </w:r>
      <w:r>
        <w:rPr>
          <w:rFonts w:hint="eastAsia"/>
          <w:sz w:val="28"/>
          <w:szCs w:val="28"/>
        </w:rPr>
        <w:t>（</w:t>
      </w:r>
      <w:r>
        <w:rPr>
          <w:sz w:val="28"/>
          <w:szCs w:val="28"/>
        </w:rPr>
        <w:t>7）承认不断改进软件工程实践的必要性。</w:t>
      </w:r>
      <w:r>
        <w:rPr>
          <w:rFonts w:hint="eastAsia"/>
          <w:sz w:val="28"/>
          <w:szCs w:val="28"/>
        </w:rPr>
        <w:t>其中，需求工程在软件工程中的重要性是毋庸置疑的。需求</w:t>
      </w:r>
      <w:r>
        <w:rPr>
          <w:sz w:val="28"/>
          <w:szCs w:val="28"/>
        </w:rPr>
        <w:t>是人们要解决的某个问题或达到某种目的的需要</w:t>
      </w:r>
      <w:r>
        <w:rPr>
          <w:rFonts w:hint="eastAsia"/>
          <w:sz w:val="28"/>
          <w:szCs w:val="28"/>
        </w:rPr>
        <w:t>，</w:t>
      </w:r>
      <w:r>
        <w:rPr>
          <w:sz w:val="28"/>
          <w:szCs w:val="28"/>
        </w:rPr>
        <w:t>是系统</w:t>
      </w:r>
      <w:r>
        <w:rPr>
          <w:rFonts w:hint="eastAsia"/>
          <w:sz w:val="28"/>
          <w:szCs w:val="28"/>
        </w:rPr>
        <w:t>或其组成部分为满足某种书面规定</w:t>
      </w:r>
      <w:r>
        <w:rPr>
          <w:rFonts w:hint="eastAsia"/>
          <w:sz w:val="28"/>
          <w:szCs w:val="28"/>
        </w:rPr>
        <w:lastRenderedPageBreak/>
        <w:t>（合同</w:t>
      </w:r>
      <w:r w:rsidR="002501FF">
        <w:rPr>
          <w:rFonts w:hint="eastAsia"/>
          <w:sz w:val="28"/>
          <w:szCs w:val="28"/>
        </w:rPr>
        <w:t>、</w:t>
      </w:r>
      <w:r>
        <w:rPr>
          <w:sz w:val="28"/>
          <w:szCs w:val="28"/>
        </w:rPr>
        <w:t>标准</w:t>
      </w:r>
      <w:r w:rsidR="002501FF">
        <w:rPr>
          <w:rFonts w:hint="eastAsia"/>
          <w:sz w:val="28"/>
          <w:szCs w:val="28"/>
        </w:rPr>
        <w:t>、</w:t>
      </w:r>
      <w:r>
        <w:rPr>
          <w:sz w:val="28"/>
          <w:szCs w:val="28"/>
        </w:rPr>
        <w:t>规范等）所要具</w:t>
      </w:r>
      <w:r>
        <w:rPr>
          <w:rFonts w:hint="eastAsia"/>
          <w:sz w:val="28"/>
          <w:szCs w:val="28"/>
        </w:rPr>
        <w:t>备的能力。</w:t>
      </w:r>
      <w:r>
        <w:rPr>
          <w:sz w:val="28"/>
          <w:szCs w:val="28"/>
        </w:rPr>
        <w:t>需求将作为系统开发</w:t>
      </w:r>
      <w:r>
        <w:rPr>
          <w:rFonts w:hint="eastAsia"/>
          <w:sz w:val="28"/>
          <w:szCs w:val="28"/>
        </w:rPr>
        <w:t>、</w:t>
      </w:r>
      <w:r>
        <w:rPr>
          <w:sz w:val="28"/>
          <w:szCs w:val="28"/>
        </w:rPr>
        <w:t xml:space="preserve"> 测试</w:t>
      </w:r>
      <w:r>
        <w:rPr>
          <w:rFonts w:hint="eastAsia"/>
          <w:sz w:val="28"/>
          <w:szCs w:val="28"/>
        </w:rPr>
        <w:t>、</w:t>
      </w:r>
      <w:r>
        <w:rPr>
          <w:sz w:val="28"/>
          <w:szCs w:val="28"/>
        </w:rPr>
        <w:t>验收</w:t>
      </w:r>
      <w:r>
        <w:rPr>
          <w:rFonts w:hint="eastAsia"/>
          <w:sz w:val="28"/>
          <w:szCs w:val="28"/>
        </w:rPr>
        <w:t>、</w:t>
      </w:r>
      <w:r>
        <w:rPr>
          <w:sz w:val="28"/>
          <w:szCs w:val="28"/>
        </w:rPr>
        <w:t>提交的正式文档</w:t>
      </w:r>
      <w:r>
        <w:rPr>
          <w:rFonts w:hint="eastAsia"/>
          <w:sz w:val="28"/>
          <w:szCs w:val="28"/>
        </w:rPr>
        <w:t>依据。需求不只是软件过程的阶段之一，同时也涉及到软件工程的方方面面。本次项目的领域可以具体到需求工程的需求描述环节，即将原始的G</w:t>
      </w:r>
      <w:r>
        <w:rPr>
          <w:sz w:val="28"/>
          <w:szCs w:val="28"/>
        </w:rPr>
        <w:t>WT</w:t>
      </w:r>
      <w:r>
        <w:rPr>
          <w:rFonts w:hint="eastAsia"/>
          <w:sz w:val="28"/>
          <w:szCs w:val="28"/>
        </w:rPr>
        <w:t>需求描述转变为R</w:t>
      </w:r>
      <w:r>
        <w:rPr>
          <w:sz w:val="28"/>
          <w:szCs w:val="28"/>
        </w:rPr>
        <w:t>UCM</w:t>
      </w:r>
      <w:r>
        <w:rPr>
          <w:rFonts w:hint="eastAsia"/>
          <w:sz w:val="28"/>
          <w:szCs w:val="28"/>
        </w:rPr>
        <w:t>标准格式的需求描述。这种标准格式的描述可以便于人们对于需求的统一的理解，也可以用以后机器对于需求文档地进一步转化过程，如转化为模型或转化为设计等。</w:t>
      </w:r>
    </w:p>
    <w:p w:rsidR="00B3215A" w:rsidRDefault="00810C41">
      <w:pPr>
        <w:pStyle w:val="a8"/>
        <w:spacing w:line="360" w:lineRule="auto"/>
        <w:ind w:firstLine="560"/>
        <w:rPr>
          <w:sz w:val="28"/>
          <w:szCs w:val="28"/>
        </w:rPr>
      </w:pPr>
      <w:r>
        <w:rPr>
          <w:sz w:val="28"/>
          <w:szCs w:val="28"/>
        </w:rPr>
        <w:t>在需求描述环节</w:t>
      </w:r>
      <w:r>
        <w:rPr>
          <w:rFonts w:hint="eastAsia"/>
          <w:sz w:val="28"/>
          <w:szCs w:val="28"/>
        </w:rPr>
        <w:t>，</w:t>
      </w:r>
      <w:r>
        <w:rPr>
          <w:sz w:val="28"/>
          <w:szCs w:val="28"/>
        </w:rPr>
        <w:t>自然语言描述是</w:t>
      </w:r>
      <w:r>
        <w:rPr>
          <w:rFonts w:hint="eastAsia"/>
          <w:sz w:val="28"/>
          <w:szCs w:val="28"/>
        </w:rPr>
        <w:t>最初被用来描述软件需求的方法，并且也是需求描述使用最广泛的方法，它易于表达，直观且通用，但是往往具有二义性，具有不同专业背景的读者对同一个需求描述可能会得到不同的理解。</w:t>
      </w:r>
      <w:r>
        <w:rPr>
          <w:sz w:val="28"/>
          <w:szCs w:val="28"/>
        </w:rPr>
        <w:t>结构化描述</w:t>
      </w:r>
      <w:r>
        <w:rPr>
          <w:rFonts w:hint="eastAsia"/>
          <w:sz w:val="28"/>
          <w:szCs w:val="28"/>
        </w:rPr>
        <w:t>要求按照一种标准方式来用自然语言表达需求，这种方式保留了自然语言描述的好处，包括表达能力和易懂性，同时对描述施加了一致性的约束。使用结构化的R</w:t>
      </w:r>
      <w:r>
        <w:rPr>
          <w:sz w:val="28"/>
          <w:szCs w:val="28"/>
        </w:rPr>
        <w:t>UCM</w:t>
      </w:r>
      <w:r>
        <w:rPr>
          <w:rFonts w:hint="eastAsia"/>
          <w:sz w:val="28"/>
          <w:szCs w:val="28"/>
        </w:rPr>
        <w:t>描述方法来描述系统需求，以表格形式突出了需求的主要内容，清晰地描述了各个需求间的关系。</w:t>
      </w:r>
    </w:p>
    <w:p w:rsidR="00B3215A" w:rsidRDefault="00810C41">
      <w:pPr>
        <w:pStyle w:val="a8"/>
        <w:spacing w:line="360" w:lineRule="auto"/>
        <w:ind w:firstLine="560"/>
        <w:rPr>
          <w:sz w:val="28"/>
          <w:szCs w:val="28"/>
        </w:rPr>
      </w:pPr>
      <w:r>
        <w:rPr>
          <w:rFonts w:hint="eastAsia"/>
          <w:sz w:val="28"/>
          <w:szCs w:val="28"/>
        </w:rPr>
        <w:t>标签：标签是无等级的关键字或分配某项物品的信息（如互连网书签，数字图像，或电脑档案）。这样的数据有助于说明一个项目，并允许它再次发现浏览或搜寻。根据系统，标签本身被非正式创作者或其他观察者选择。</w:t>
      </w:r>
      <w:r>
        <w:rPr>
          <w:sz w:val="28"/>
          <w:szCs w:val="28"/>
        </w:rPr>
        <w:t xml:space="preserve"> 在许多用户标记许多项目的网站上，标记的汇集成为分众分类法。</w:t>
      </w:r>
      <w:r>
        <w:rPr>
          <w:rFonts w:hint="eastAsia"/>
          <w:sz w:val="28"/>
          <w:szCs w:val="28"/>
        </w:rPr>
        <w:t>本项目中的标签类似于html标签，即是对某一类文本进行定义的标签，标识出原始的需求描述中与R</w:t>
      </w:r>
      <w:r>
        <w:rPr>
          <w:sz w:val="28"/>
          <w:szCs w:val="28"/>
        </w:rPr>
        <w:t>UCM</w:t>
      </w:r>
      <w:r>
        <w:rPr>
          <w:rFonts w:hint="eastAsia"/>
          <w:sz w:val="28"/>
          <w:szCs w:val="28"/>
        </w:rPr>
        <w:t>表</w:t>
      </w:r>
      <w:proofErr w:type="gramStart"/>
      <w:r>
        <w:rPr>
          <w:rFonts w:hint="eastAsia"/>
          <w:sz w:val="28"/>
          <w:szCs w:val="28"/>
        </w:rPr>
        <w:t>项相关</w:t>
      </w:r>
      <w:proofErr w:type="gramEnd"/>
      <w:r>
        <w:rPr>
          <w:rFonts w:hint="eastAsia"/>
          <w:sz w:val="28"/>
          <w:szCs w:val="28"/>
        </w:rPr>
        <w:t>的信息，是在分析理解文本的基础上对文本内容的划分。</w:t>
      </w:r>
    </w:p>
    <w:p w:rsidR="00B3215A" w:rsidRDefault="00810C41">
      <w:pPr>
        <w:spacing w:line="360" w:lineRule="auto"/>
        <w:ind w:firstLine="360"/>
        <w:jc w:val="left"/>
        <w:rPr>
          <w:sz w:val="28"/>
          <w:szCs w:val="28"/>
        </w:rPr>
      </w:pPr>
      <w:r>
        <w:rPr>
          <w:sz w:val="28"/>
          <w:szCs w:val="28"/>
        </w:rPr>
        <w:lastRenderedPageBreak/>
        <w:t>AI：即人工智能（artificial intelligence），</w:t>
      </w:r>
      <w:r>
        <w:rPr>
          <w:rFonts w:hint="eastAsia"/>
          <w:sz w:val="28"/>
          <w:szCs w:val="28"/>
        </w:rPr>
        <w:t>人工智能一般指通过普通计算机程序的手段实现人类智能技术。其核心问题包括建构能够跟人类似甚至超越的推理、知识、规划、学习、交流、感知、移动和操作物体的能力等。针对这些子领域中让机器学会“学习”的问题，派生而出了机器学习的方法，而机器学习已经成为了人工智能领域的一个重要的分支。机器学习理论主要是</w:t>
      </w:r>
      <w:r w:rsidR="002501FF">
        <w:rPr>
          <w:rFonts w:hint="eastAsia"/>
          <w:sz w:val="28"/>
          <w:szCs w:val="28"/>
        </w:rPr>
        <w:t>设计</w:t>
      </w:r>
      <w:r>
        <w:rPr>
          <w:rFonts w:hint="eastAsia"/>
          <w:sz w:val="28"/>
          <w:szCs w:val="28"/>
        </w:rPr>
        <w:t>和分析一些让计算机可以自动“学习”的算法，可分为监督性学习、</w:t>
      </w:r>
      <w:proofErr w:type="gramStart"/>
      <w:r>
        <w:rPr>
          <w:rFonts w:hint="eastAsia"/>
          <w:sz w:val="28"/>
          <w:szCs w:val="28"/>
        </w:rPr>
        <w:t>非监督</w:t>
      </w:r>
      <w:proofErr w:type="gramEnd"/>
      <w:r>
        <w:rPr>
          <w:rFonts w:hint="eastAsia"/>
          <w:sz w:val="28"/>
          <w:szCs w:val="28"/>
        </w:rPr>
        <w:t>性学习和强化学习。</w:t>
      </w:r>
      <w:r>
        <w:rPr>
          <w:sz w:val="28"/>
          <w:szCs w:val="28"/>
        </w:rPr>
        <w:t>根据项目要求，对标签的自动插入需要使用机器学习的方法。</w:t>
      </w:r>
      <w:r>
        <w:rPr>
          <w:rFonts w:hint="eastAsia"/>
          <w:sz w:val="28"/>
          <w:szCs w:val="28"/>
        </w:rPr>
        <w:t>而机器学习的方法选取将直接影响到标签插入的效果，最终将决定对需求文档的处理结果。</w:t>
      </w:r>
    </w:p>
    <w:p w:rsidR="00B3215A" w:rsidRDefault="00810C41">
      <w:pPr>
        <w:spacing w:line="360" w:lineRule="auto"/>
        <w:ind w:firstLine="360"/>
        <w:jc w:val="left"/>
        <w:rPr>
          <w:sz w:val="28"/>
          <w:szCs w:val="28"/>
        </w:rPr>
      </w:pPr>
      <w:r>
        <w:rPr>
          <w:rFonts w:hint="eastAsia"/>
          <w:sz w:val="28"/>
          <w:szCs w:val="28"/>
        </w:rPr>
        <w:t>自然语言处理：是人工智能和语言学领域的分支学科，研究能实现人与计算机之间用自然语言进行有效通信的各种理论和方法。自然语言理解方向，主要目标是帮助机器更好理解人的语言，包括基础的词法、句法等语义理解，以及需求、篇章、情感层面的高层理解。在本项目中，给出的输入是自然语言写的文档，而对自然语言的处理有着种种困难，尤其是要消除歧义的问题，让程序正确理解需求文档。这就需要参考自然语言处理中对自然语言理解所采用的方法，来保证自然语言文档描述的需求能够被程序正确识别。</w:t>
      </w:r>
    </w:p>
    <w:p w:rsidR="00B3215A" w:rsidRDefault="00810C41">
      <w:pPr>
        <w:spacing w:line="360" w:lineRule="auto"/>
        <w:ind w:firstLine="360"/>
        <w:jc w:val="left"/>
        <w:rPr>
          <w:sz w:val="28"/>
          <w:szCs w:val="28"/>
        </w:rPr>
      </w:pPr>
      <w:r>
        <w:rPr>
          <w:rFonts w:hint="eastAsia"/>
          <w:sz w:val="28"/>
          <w:szCs w:val="28"/>
        </w:rPr>
        <w:t>对软件提出不同具体要求的不同行业领域：需求会根据干系人的不同而不同，而干系人往往会由于所在领域的不同而不同。所以在具体的软件开发项目中，软件需求与约束会表现出较强的行业特性会与很多方面相关，如政府</w:t>
      </w:r>
      <w:hyperlink r:id="rId11" w:anchor="2_1" w:history="1">
        <w:r>
          <w:rPr>
            <w:sz w:val="28"/>
            <w:szCs w:val="28"/>
          </w:rPr>
          <w:t>机构</w:t>
        </w:r>
      </w:hyperlink>
      <w:r>
        <w:rPr>
          <w:rFonts w:hint="eastAsia"/>
          <w:sz w:val="28"/>
          <w:szCs w:val="28"/>
        </w:rPr>
        <w:t>、</w:t>
      </w:r>
      <w:r>
        <w:rPr>
          <w:sz w:val="28"/>
          <w:szCs w:val="28"/>
        </w:rPr>
        <w:t>医药卫生</w:t>
      </w:r>
      <w:r>
        <w:rPr>
          <w:rFonts w:hint="eastAsia"/>
          <w:sz w:val="28"/>
          <w:szCs w:val="28"/>
        </w:rPr>
        <w:t>、</w:t>
      </w:r>
      <w:r>
        <w:rPr>
          <w:sz w:val="28"/>
          <w:szCs w:val="28"/>
        </w:rPr>
        <w:t>交通运输</w:t>
      </w:r>
      <w:r>
        <w:rPr>
          <w:rFonts w:hint="eastAsia"/>
          <w:sz w:val="28"/>
          <w:szCs w:val="28"/>
        </w:rPr>
        <w:t>、</w:t>
      </w:r>
      <w:r>
        <w:rPr>
          <w:sz w:val="28"/>
          <w:szCs w:val="28"/>
        </w:rPr>
        <w:t>信息产</w:t>
      </w:r>
      <w:r>
        <w:rPr>
          <w:sz w:val="28"/>
          <w:szCs w:val="28"/>
        </w:rPr>
        <w:lastRenderedPageBreak/>
        <w:t>业、</w:t>
      </w:r>
      <w:r>
        <w:rPr>
          <w:rFonts w:hint="eastAsia"/>
          <w:sz w:val="28"/>
          <w:szCs w:val="28"/>
        </w:rPr>
        <w:t>生活服务、教育教学、游戏社交等，应用于不同行业的软件产品需要充分考虑与行业相适应的需求。</w:t>
      </w:r>
    </w:p>
    <w:p w:rsidR="00B3215A" w:rsidRDefault="00810C41" w:rsidP="008C646D">
      <w:pPr>
        <w:pStyle w:val="1"/>
      </w:pPr>
      <w:bookmarkStart w:id="18" w:name="_Toc533976673"/>
      <w:r>
        <w:rPr>
          <w:rFonts w:hint="eastAsia"/>
        </w:rPr>
        <w:t>三、主要术语及解析</w:t>
      </w:r>
      <w:bookmarkEnd w:id="18"/>
    </w:p>
    <w:p w:rsidR="00B3215A" w:rsidRDefault="00810C41" w:rsidP="008C646D">
      <w:pPr>
        <w:pStyle w:val="2"/>
      </w:pPr>
      <w:bookmarkStart w:id="19" w:name="_Toc533976674"/>
      <w:r>
        <w:rPr>
          <w:rFonts w:hint="eastAsia"/>
        </w:rPr>
        <w:t>1 软件需求相关术语</w:t>
      </w:r>
      <w:bookmarkEnd w:id="19"/>
    </w:p>
    <w:p w:rsidR="00B3215A" w:rsidRDefault="00810C41">
      <w:pPr>
        <w:numPr>
          <w:ilvl w:val="0"/>
          <w:numId w:val="3"/>
        </w:numPr>
        <w:spacing w:line="360" w:lineRule="auto"/>
        <w:rPr>
          <w:sz w:val="28"/>
          <w:szCs w:val="28"/>
        </w:rPr>
      </w:pPr>
      <w:r>
        <w:rPr>
          <w:sz w:val="28"/>
          <w:szCs w:val="28"/>
        </w:rPr>
        <w:t>需求工程（Requirements engineering，RE）：指在工程设计过程中定义、记录和维护需求的过程。</w:t>
      </w:r>
    </w:p>
    <w:p w:rsidR="00B3215A" w:rsidRDefault="00810C41">
      <w:pPr>
        <w:numPr>
          <w:ilvl w:val="0"/>
          <w:numId w:val="3"/>
        </w:numPr>
        <w:spacing w:line="360" w:lineRule="auto"/>
        <w:rPr>
          <w:sz w:val="28"/>
          <w:szCs w:val="28"/>
        </w:rPr>
      </w:pPr>
      <w:r>
        <w:rPr>
          <w:sz w:val="28"/>
          <w:szCs w:val="28"/>
        </w:rPr>
        <w:t>（需求的）符合性（Conformity（of requirements））：需求规格说明书符合某些标准的程度。</w:t>
      </w:r>
    </w:p>
    <w:p w:rsidR="00B3215A" w:rsidRDefault="00810C41">
      <w:pPr>
        <w:numPr>
          <w:ilvl w:val="0"/>
          <w:numId w:val="3"/>
        </w:numPr>
        <w:spacing w:line="360" w:lineRule="auto"/>
        <w:rPr>
          <w:sz w:val="28"/>
          <w:szCs w:val="28"/>
        </w:rPr>
      </w:pPr>
      <w:r>
        <w:rPr>
          <w:sz w:val="28"/>
          <w:szCs w:val="28"/>
        </w:rPr>
        <w:t>（需求的）一致性（Consistency（of requirements））：对一套需求的描述无前后矛盾程度。</w:t>
      </w:r>
    </w:p>
    <w:p w:rsidR="00B3215A" w:rsidRDefault="00810C41">
      <w:pPr>
        <w:numPr>
          <w:ilvl w:val="0"/>
          <w:numId w:val="3"/>
        </w:numPr>
        <w:spacing w:line="360" w:lineRule="auto"/>
        <w:rPr>
          <w:sz w:val="28"/>
          <w:szCs w:val="28"/>
        </w:rPr>
      </w:pPr>
      <w:r>
        <w:rPr>
          <w:sz w:val="28"/>
          <w:szCs w:val="28"/>
        </w:rPr>
        <w:t>约束，边界条件（Constraint）：一种需求，它限制解决方案在那些必要的满足给定的功能需要和质量需求之外的空间。</w:t>
      </w:r>
    </w:p>
    <w:p w:rsidR="00B3215A" w:rsidRDefault="00810C41">
      <w:pPr>
        <w:numPr>
          <w:ilvl w:val="0"/>
          <w:numId w:val="3"/>
        </w:numPr>
        <w:spacing w:line="360" w:lineRule="auto"/>
        <w:rPr>
          <w:sz w:val="28"/>
          <w:szCs w:val="28"/>
        </w:rPr>
      </w:pPr>
      <w:r>
        <w:rPr>
          <w:sz w:val="28"/>
          <w:szCs w:val="28"/>
        </w:rPr>
        <w:t>实体（Entity）：一般而言，实体是指一个元素或元素的集合，它可以表示任何可想象的产品，例如，一个系统、现实的一部分、一件东西、一个组织、-一个过程等。在实体关系建模中指单个对象，它具有一个标识，并且不依赖于另一个对象。</w:t>
      </w:r>
    </w:p>
    <w:p w:rsidR="00B3215A" w:rsidRDefault="00810C41">
      <w:pPr>
        <w:numPr>
          <w:ilvl w:val="0"/>
          <w:numId w:val="3"/>
        </w:numPr>
        <w:spacing w:line="360" w:lineRule="auto"/>
        <w:rPr>
          <w:sz w:val="28"/>
          <w:szCs w:val="28"/>
        </w:rPr>
      </w:pPr>
      <w:r>
        <w:rPr>
          <w:sz w:val="28"/>
          <w:szCs w:val="28"/>
        </w:rPr>
        <w:t>模型（Model）：一个存在的现实或一个将 要创建的现实的抽象表达。广义的模型是现有实体或将要创建的实体的表达，而实体表示现实的任何部分或任何其它可能的元素或现象，包括其它模型的组合。就模型而言，实体称为原件。在需求工程中，需求可用</w:t>
      </w:r>
      <w:r>
        <w:rPr>
          <w:sz w:val="28"/>
          <w:szCs w:val="28"/>
        </w:rPr>
        <w:lastRenderedPageBreak/>
        <w:t>模型来说明。</w:t>
      </w:r>
    </w:p>
    <w:p w:rsidR="00B3215A" w:rsidRDefault="00810C41">
      <w:pPr>
        <w:numPr>
          <w:ilvl w:val="0"/>
          <w:numId w:val="3"/>
        </w:numPr>
        <w:spacing w:line="360" w:lineRule="auto"/>
        <w:rPr>
          <w:sz w:val="28"/>
          <w:szCs w:val="28"/>
        </w:rPr>
      </w:pPr>
      <w:r>
        <w:rPr>
          <w:sz w:val="28"/>
          <w:szCs w:val="28"/>
        </w:rPr>
        <w:t>功能需求：包括对系统应该提供的服务、如何对特殊输入做出反应，以及系统在特定条件下的行为的描述。在某些情况下，功能需求可能还需明确声明系统不应该做什么。</w:t>
      </w:r>
    </w:p>
    <w:p w:rsidR="00B3215A" w:rsidDel="00CB62BC" w:rsidRDefault="00B3215A">
      <w:pPr>
        <w:numPr>
          <w:ilvl w:val="0"/>
          <w:numId w:val="3"/>
        </w:numPr>
        <w:spacing w:line="360" w:lineRule="auto"/>
        <w:rPr>
          <w:del w:id="20" w:author="健宏 赵" w:date="2019-01-02T12:48:00Z"/>
          <w:sz w:val="28"/>
          <w:szCs w:val="28"/>
        </w:rPr>
      </w:pPr>
    </w:p>
    <w:p w:rsidR="00B3215A" w:rsidRPr="00CB62BC" w:rsidRDefault="00810C41" w:rsidP="00CB62BC">
      <w:pPr>
        <w:numPr>
          <w:ilvl w:val="0"/>
          <w:numId w:val="3"/>
        </w:numPr>
        <w:spacing w:line="360" w:lineRule="auto"/>
        <w:rPr>
          <w:sz w:val="28"/>
          <w:szCs w:val="28"/>
          <w:rPrChange w:id="21" w:author="健宏 赵" w:date="2019-01-02T12:48:00Z">
            <w:rPr>
              <w:sz w:val="28"/>
              <w:szCs w:val="28"/>
            </w:rPr>
          </w:rPrChange>
        </w:rPr>
        <w:pPrChange w:id="22" w:author="健宏 赵" w:date="2019-01-02T12:48:00Z">
          <w:pPr>
            <w:numPr>
              <w:numId w:val="4"/>
            </w:numPr>
            <w:spacing w:line="360" w:lineRule="auto"/>
            <w:ind w:left="845" w:hanging="425"/>
          </w:pPr>
        </w:pPrChange>
      </w:pPr>
      <w:r w:rsidRPr="00CB62BC">
        <w:rPr>
          <w:sz w:val="28"/>
          <w:szCs w:val="28"/>
          <w:rPrChange w:id="23" w:author="健宏 赵" w:date="2019-01-02T12:48:00Z">
            <w:rPr>
              <w:sz w:val="28"/>
              <w:szCs w:val="28"/>
            </w:rPr>
          </w:rPrChange>
        </w:rPr>
        <w:t>非功能需求：指不直接关系到系统向用户提供的具体服务的一类需求，或对系统提供的服务或功能给出的约束。包括时间约束、开发过程的约束和所受到的标准的约束。非功能需求经常适用于整个系统而不是个别的系统功能或服务。</w:t>
      </w:r>
    </w:p>
    <w:p w:rsidR="00B3215A" w:rsidRDefault="00810C41">
      <w:pPr>
        <w:numPr>
          <w:ilvl w:val="0"/>
          <w:numId w:val="4"/>
        </w:numPr>
        <w:spacing w:line="360" w:lineRule="auto"/>
        <w:ind w:left="845"/>
        <w:rPr>
          <w:sz w:val="28"/>
          <w:szCs w:val="28"/>
        </w:rPr>
      </w:pPr>
      <w:r>
        <w:rPr>
          <w:sz w:val="28"/>
          <w:szCs w:val="28"/>
        </w:rPr>
        <w:t>产品需求：这些需求定义或约束软件的行为。包括系统执行速度和内存消耗等性能需求，包括指定系统可以接受的出错率等系统可靠性需求，也包括信息安全性需求和可用性需求。</w:t>
      </w:r>
    </w:p>
    <w:p w:rsidR="00B3215A" w:rsidRDefault="00810C41">
      <w:pPr>
        <w:numPr>
          <w:ilvl w:val="0"/>
          <w:numId w:val="4"/>
        </w:numPr>
        <w:spacing w:line="360" w:lineRule="auto"/>
        <w:ind w:left="845"/>
        <w:rPr>
          <w:sz w:val="28"/>
          <w:szCs w:val="28"/>
        </w:rPr>
      </w:pPr>
      <w:r>
        <w:rPr>
          <w:sz w:val="28"/>
          <w:szCs w:val="28"/>
        </w:rPr>
        <w:t>机构需求：</w:t>
      </w:r>
      <w:proofErr w:type="gramStart"/>
      <w:r>
        <w:rPr>
          <w:sz w:val="28"/>
          <w:szCs w:val="28"/>
        </w:rPr>
        <w:t>指广泛</w:t>
      </w:r>
      <w:proofErr w:type="gramEnd"/>
      <w:r>
        <w:rPr>
          <w:sz w:val="28"/>
          <w:szCs w:val="28"/>
        </w:rPr>
        <w:t>的系统需求，起源于客户所在的机构和开发者所在的机构中的政策和规定。包括过程标准，即机构中采用的过程标准；实现要求，如所采用的程序设计语言和设计方法；交付需求，即有关对产品及其文档交付的要求。</w:t>
      </w:r>
    </w:p>
    <w:p w:rsidR="00B3215A" w:rsidRDefault="00810C41">
      <w:pPr>
        <w:numPr>
          <w:ilvl w:val="0"/>
          <w:numId w:val="4"/>
        </w:numPr>
        <w:spacing w:line="360" w:lineRule="auto"/>
        <w:ind w:left="845"/>
        <w:rPr>
          <w:sz w:val="28"/>
          <w:szCs w:val="28"/>
        </w:rPr>
      </w:pPr>
      <w:r>
        <w:rPr>
          <w:sz w:val="28"/>
          <w:szCs w:val="28"/>
        </w:rPr>
        <w:t>外部需求：包括所有来自系统外部因素和开发过程的需求。如监管需求；立法需求和道德需求等。</w:t>
      </w:r>
    </w:p>
    <w:p w:rsidR="00272FF4" w:rsidRDefault="00810C41" w:rsidP="00272FF4">
      <w:pPr>
        <w:numPr>
          <w:ilvl w:val="0"/>
          <w:numId w:val="3"/>
        </w:numPr>
        <w:spacing w:line="360" w:lineRule="auto"/>
        <w:rPr>
          <w:sz w:val="28"/>
          <w:szCs w:val="28"/>
        </w:rPr>
      </w:pPr>
      <w:r>
        <w:rPr>
          <w:sz w:val="28"/>
          <w:szCs w:val="28"/>
        </w:rPr>
        <w:t>领域需求：系统的领域需求是从系统的应用城中得出的而不是从个别系统用户那里得到的。它们可能本身就是新的功能需求，也可能是约束现有的功能需求，或者是特别的计算必须如何进行的规定</w:t>
      </w:r>
      <w:r w:rsidR="00272FF4">
        <w:rPr>
          <w:rFonts w:hint="eastAsia"/>
          <w:sz w:val="28"/>
          <w:szCs w:val="28"/>
        </w:rPr>
        <w:t>。</w:t>
      </w:r>
    </w:p>
    <w:p w:rsidR="00B3215A" w:rsidRPr="00272FF4" w:rsidRDefault="00810C41" w:rsidP="00272FF4">
      <w:pPr>
        <w:numPr>
          <w:ilvl w:val="0"/>
          <w:numId w:val="3"/>
        </w:numPr>
        <w:spacing w:line="360" w:lineRule="auto"/>
        <w:rPr>
          <w:sz w:val="28"/>
          <w:szCs w:val="28"/>
        </w:rPr>
      </w:pPr>
      <w:r w:rsidRPr="00272FF4">
        <w:rPr>
          <w:sz w:val="28"/>
          <w:szCs w:val="28"/>
        </w:rPr>
        <w:t>软件需求文档（软件需求描述或SRS）：是对系统开发者需要</w:t>
      </w:r>
      <w:r w:rsidRPr="00272FF4">
        <w:rPr>
          <w:sz w:val="28"/>
          <w:szCs w:val="28"/>
        </w:rPr>
        <w:lastRenderedPageBreak/>
        <w:t>实现的功能的正式陈述。它应该包括系统的用户需求和一个详细的系统需求描述。</w:t>
      </w:r>
    </w:p>
    <w:p w:rsidR="00B3215A" w:rsidRDefault="00810C41">
      <w:pPr>
        <w:numPr>
          <w:ilvl w:val="0"/>
          <w:numId w:val="5"/>
        </w:numPr>
        <w:spacing w:line="360" w:lineRule="auto"/>
        <w:rPr>
          <w:sz w:val="28"/>
          <w:szCs w:val="28"/>
        </w:rPr>
      </w:pPr>
      <w:r>
        <w:rPr>
          <w:rFonts w:hint="eastAsia"/>
          <w:sz w:val="28"/>
          <w:szCs w:val="28"/>
        </w:rPr>
        <w:t>G</w:t>
      </w:r>
      <w:r>
        <w:rPr>
          <w:sz w:val="28"/>
          <w:szCs w:val="28"/>
        </w:rPr>
        <w:t>WT</w:t>
      </w:r>
      <w:r>
        <w:rPr>
          <w:rFonts w:hint="eastAsia"/>
          <w:sz w:val="28"/>
          <w:szCs w:val="28"/>
        </w:rPr>
        <w:t>格式：即Given，When，Then。描述内容如图1所示。</w:t>
      </w:r>
    </w:p>
    <w:p w:rsidR="00B3215A" w:rsidRDefault="00810C41">
      <w:pPr>
        <w:spacing w:line="360" w:lineRule="auto"/>
        <w:jc w:val="center"/>
        <w:rPr>
          <w:sz w:val="24"/>
          <w:szCs w:val="24"/>
        </w:rPr>
      </w:pPr>
      <w:r>
        <w:rPr>
          <w:noProof/>
          <w:sz w:val="20"/>
          <w:szCs w:val="21"/>
        </w:rPr>
        <w:drawing>
          <wp:anchor distT="0" distB="0" distL="114300" distR="114300" simplePos="0" relativeHeight="251657216" behindDoc="0" locked="0" layoutInCell="1" allowOverlap="1">
            <wp:simplePos x="0" y="0"/>
            <wp:positionH relativeFrom="margin">
              <wp:posOffset>449580</wp:posOffset>
            </wp:positionH>
            <wp:positionV relativeFrom="paragraph">
              <wp:posOffset>27305</wp:posOffset>
            </wp:positionV>
            <wp:extent cx="4886960" cy="2238375"/>
            <wp:effectExtent l="0" t="0" r="254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886960" cy="2238375"/>
                    </a:xfrm>
                    <a:prstGeom prst="rect">
                      <a:avLst/>
                    </a:prstGeom>
                  </pic:spPr>
                </pic:pic>
              </a:graphicData>
            </a:graphic>
          </wp:anchor>
        </w:drawing>
      </w:r>
      <w:r>
        <w:rPr>
          <w:rFonts w:hint="eastAsia"/>
          <w:sz w:val="24"/>
          <w:szCs w:val="24"/>
        </w:rPr>
        <w:t xml:space="preserve">图1 </w:t>
      </w:r>
      <w:r>
        <w:rPr>
          <w:rFonts w:hint="eastAsia"/>
          <w:sz w:val="24"/>
          <w:szCs w:val="24"/>
        </w:rPr>
        <w:tab/>
        <w:t>GWT描述规范</w:t>
      </w:r>
    </w:p>
    <w:p w:rsidR="00B3215A" w:rsidRDefault="00810C41">
      <w:pPr>
        <w:spacing w:line="360" w:lineRule="auto"/>
        <w:jc w:val="center"/>
        <w:rPr>
          <w:sz w:val="28"/>
          <w:szCs w:val="28"/>
        </w:rPr>
      </w:pPr>
      <w:r>
        <w:rPr>
          <w:rFonts w:hint="eastAsia"/>
          <w:noProof/>
          <w:sz w:val="28"/>
          <w:szCs w:val="28"/>
        </w:rPr>
        <w:lastRenderedPageBreak/>
        <w:drawing>
          <wp:inline distT="0" distB="0" distL="114300" distR="114300">
            <wp:extent cx="5273675" cy="4993005"/>
            <wp:effectExtent l="0" t="0" r="9525" b="10795"/>
            <wp:docPr id="14" name="图片 1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1"/>
                    <pic:cNvPicPr>
                      <a:picLocks noChangeAspect="1"/>
                    </pic:cNvPicPr>
                  </pic:nvPicPr>
                  <pic:blipFill>
                    <a:blip r:embed="rId13"/>
                    <a:stretch>
                      <a:fillRect/>
                    </a:stretch>
                  </pic:blipFill>
                  <pic:spPr>
                    <a:xfrm>
                      <a:off x="0" y="0"/>
                      <a:ext cx="5273675" cy="4993005"/>
                    </a:xfrm>
                    <a:prstGeom prst="rect">
                      <a:avLst/>
                    </a:prstGeom>
                  </pic:spPr>
                </pic:pic>
              </a:graphicData>
            </a:graphic>
          </wp:inline>
        </w:drawing>
      </w:r>
    </w:p>
    <w:p w:rsidR="00B3215A" w:rsidRDefault="00810C41">
      <w:pPr>
        <w:spacing w:line="360" w:lineRule="auto"/>
        <w:jc w:val="center"/>
        <w:rPr>
          <w:sz w:val="24"/>
          <w:szCs w:val="24"/>
        </w:rPr>
      </w:pPr>
      <w:r>
        <w:rPr>
          <w:rFonts w:hint="eastAsia"/>
          <w:sz w:val="24"/>
          <w:szCs w:val="24"/>
        </w:rPr>
        <w:t>图2  RUCM文档描述规范</w:t>
      </w:r>
    </w:p>
    <w:p w:rsidR="00B3215A" w:rsidRDefault="00810C41">
      <w:pPr>
        <w:numPr>
          <w:ilvl w:val="0"/>
          <w:numId w:val="5"/>
        </w:numPr>
        <w:spacing w:line="360" w:lineRule="auto"/>
        <w:rPr>
          <w:sz w:val="28"/>
          <w:szCs w:val="28"/>
        </w:rPr>
      </w:pPr>
      <w:r>
        <w:rPr>
          <w:rFonts w:hint="eastAsia"/>
          <w:sz w:val="28"/>
          <w:szCs w:val="28"/>
        </w:rPr>
        <w:t>R</w:t>
      </w:r>
      <w:r>
        <w:rPr>
          <w:sz w:val="28"/>
          <w:szCs w:val="28"/>
        </w:rPr>
        <w:t>UCM</w:t>
      </w:r>
      <w:r>
        <w:rPr>
          <w:rFonts w:hint="eastAsia"/>
          <w:sz w:val="28"/>
          <w:szCs w:val="28"/>
        </w:rPr>
        <w:t>格式：即受限用例建模（</w:t>
      </w:r>
      <w:r>
        <w:rPr>
          <w:sz w:val="28"/>
          <w:szCs w:val="28"/>
        </w:rPr>
        <w:t>Restricted use case modeling</w:t>
      </w:r>
      <w:r>
        <w:rPr>
          <w:rFonts w:hint="eastAsia"/>
          <w:sz w:val="28"/>
          <w:szCs w:val="28"/>
        </w:rPr>
        <w:t>），</w:t>
      </w:r>
    </w:p>
    <w:p w:rsidR="00B3215A" w:rsidRDefault="00810C41">
      <w:pPr>
        <w:spacing w:line="360" w:lineRule="auto"/>
        <w:ind w:firstLine="420"/>
        <w:rPr>
          <w:sz w:val="24"/>
          <w:szCs w:val="24"/>
        </w:rPr>
      </w:pPr>
      <w:r>
        <w:rPr>
          <w:rFonts w:hint="eastAsia"/>
          <w:sz w:val="28"/>
          <w:szCs w:val="28"/>
        </w:rPr>
        <w:t>如图2所示，包含必选的用例名、简述、前置条件、主次活动者、</w:t>
      </w:r>
      <w:r>
        <w:rPr>
          <w:rFonts w:hint="eastAsia"/>
          <w:sz w:val="28"/>
          <w:szCs w:val="28"/>
        </w:rPr>
        <w:tab/>
        <w:t>依赖、泛化、基本事件</w:t>
      </w:r>
      <w:proofErr w:type="gramStart"/>
      <w:r>
        <w:rPr>
          <w:rFonts w:hint="eastAsia"/>
          <w:sz w:val="28"/>
          <w:szCs w:val="28"/>
        </w:rPr>
        <w:t>流信息</w:t>
      </w:r>
      <w:proofErr w:type="gramEnd"/>
      <w:r>
        <w:rPr>
          <w:rFonts w:hint="eastAsia"/>
          <w:sz w:val="28"/>
          <w:szCs w:val="28"/>
        </w:rPr>
        <w:t>和可选的特定分支流、全局分支流</w:t>
      </w:r>
      <w:r>
        <w:rPr>
          <w:rFonts w:hint="eastAsia"/>
          <w:sz w:val="28"/>
          <w:szCs w:val="28"/>
        </w:rPr>
        <w:tab/>
        <w:t>及</w:t>
      </w:r>
      <w:r w:rsidR="00924761">
        <w:rPr>
          <w:rFonts w:hint="eastAsia"/>
          <w:sz w:val="28"/>
          <w:szCs w:val="28"/>
        </w:rPr>
        <w:t>边</w:t>
      </w:r>
      <w:r>
        <w:rPr>
          <w:rFonts w:hint="eastAsia"/>
          <w:sz w:val="28"/>
          <w:szCs w:val="28"/>
        </w:rPr>
        <w:t>界分支流。</w:t>
      </w:r>
    </w:p>
    <w:p w:rsidR="00B3215A" w:rsidRDefault="00810C41" w:rsidP="008C646D">
      <w:pPr>
        <w:pStyle w:val="2"/>
      </w:pPr>
      <w:bookmarkStart w:id="24" w:name="_Toc533976675"/>
      <w:r>
        <w:rPr>
          <w:rFonts w:hint="eastAsia"/>
        </w:rPr>
        <w:t>2 机器学习相关术语解析</w:t>
      </w:r>
      <w:bookmarkEnd w:id="24"/>
    </w:p>
    <w:p w:rsidR="00B3215A" w:rsidRDefault="00810C41">
      <w:pPr>
        <w:numPr>
          <w:ilvl w:val="0"/>
          <w:numId w:val="6"/>
        </w:numPr>
        <w:spacing w:line="360" w:lineRule="auto"/>
        <w:ind w:left="845"/>
        <w:rPr>
          <w:sz w:val="28"/>
          <w:szCs w:val="28"/>
        </w:rPr>
      </w:pPr>
      <w:r>
        <w:rPr>
          <w:rFonts w:hint="eastAsia"/>
          <w:sz w:val="28"/>
          <w:szCs w:val="28"/>
        </w:rPr>
        <w:t>机器学习：</w:t>
      </w:r>
      <w:r>
        <w:rPr>
          <w:sz w:val="28"/>
          <w:szCs w:val="28"/>
        </w:rPr>
        <w:t>机器学习是用数据或以往的经验，以此优化计算机程序的性能标准。机器学习目前已广泛应用于数据</w:t>
      </w:r>
      <w:r>
        <w:rPr>
          <w:rFonts w:hint="eastAsia"/>
          <w:sz w:val="28"/>
          <w:szCs w:val="28"/>
        </w:rPr>
        <w:t>挖掘、计算</w:t>
      </w:r>
      <w:r>
        <w:rPr>
          <w:rFonts w:hint="eastAsia"/>
          <w:sz w:val="28"/>
          <w:szCs w:val="28"/>
        </w:rPr>
        <w:lastRenderedPageBreak/>
        <w:t>机视觉、自然语言处理、生物特征识别、搜索引擎、证券市场分析</w:t>
      </w:r>
      <w:r>
        <w:rPr>
          <w:sz w:val="28"/>
          <w:szCs w:val="28"/>
        </w:rPr>
        <w:t>、战略游戏和机器人等领域。</w:t>
      </w:r>
    </w:p>
    <w:p w:rsidR="00B3215A" w:rsidRDefault="00810C41">
      <w:pPr>
        <w:numPr>
          <w:ilvl w:val="0"/>
          <w:numId w:val="6"/>
        </w:numPr>
        <w:spacing w:line="360" w:lineRule="auto"/>
        <w:ind w:left="845"/>
        <w:rPr>
          <w:sz w:val="28"/>
          <w:szCs w:val="28"/>
        </w:rPr>
      </w:pPr>
      <w:r>
        <w:rPr>
          <w:rFonts w:hint="eastAsia"/>
          <w:sz w:val="28"/>
          <w:szCs w:val="28"/>
        </w:rPr>
        <w:t>深度学习：深度学习（</w:t>
      </w:r>
      <w:r>
        <w:rPr>
          <w:sz w:val="28"/>
          <w:szCs w:val="28"/>
        </w:rPr>
        <w:t>deep learning）是机器学习的分支，是一种试图使用包含复杂结构或由多重非线性变换构成的多个处理层对数据进行高层抽象的算法。深度学习是机器学习中一种基于对数据进行表征学习的算法。深度学习的好处是用</w:t>
      </w:r>
      <w:proofErr w:type="gramStart"/>
      <w:r>
        <w:rPr>
          <w:sz w:val="28"/>
          <w:szCs w:val="28"/>
        </w:rPr>
        <w:t>非监督式或半监督式</w:t>
      </w:r>
      <w:proofErr w:type="gramEnd"/>
      <w:r>
        <w:rPr>
          <w:sz w:val="28"/>
          <w:szCs w:val="28"/>
        </w:rPr>
        <w:t>的特征学习和分层特征提取高效算法来替代手工获取特征。</w:t>
      </w:r>
    </w:p>
    <w:p w:rsidR="00B3215A" w:rsidRDefault="00810C41">
      <w:pPr>
        <w:numPr>
          <w:ilvl w:val="0"/>
          <w:numId w:val="6"/>
        </w:numPr>
        <w:spacing w:line="360" w:lineRule="auto"/>
        <w:ind w:left="845"/>
        <w:rPr>
          <w:sz w:val="28"/>
          <w:szCs w:val="28"/>
        </w:rPr>
      </w:pPr>
      <w:r>
        <w:rPr>
          <w:rFonts w:hint="eastAsia"/>
          <w:sz w:val="28"/>
          <w:szCs w:val="28"/>
        </w:rPr>
        <w:t>监督学习：从给定的训练数据集中学习出一个函数，当新的数据到来时，可以根据这个函数预测结果。监督学习的训练集要包括输入和输出，也可以说是特征和目标。训练集中的目标是由人标注的。常见的监督学习算法包括回归分析和统计分类</w:t>
      </w:r>
      <w:r w:rsidR="00924761">
        <w:rPr>
          <w:rFonts w:hint="eastAsia"/>
          <w:sz w:val="28"/>
          <w:szCs w:val="28"/>
        </w:rPr>
        <w:t>等</w:t>
      </w:r>
      <w:r>
        <w:rPr>
          <w:rFonts w:hint="eastAsia"/>
          <w:sz w:val="28"/>
          <w:szCs w:val="28"/>
        </w:rPr>
        <w:t>。</w:t>
      </w:r>
    </w:p>
    <w:p w:rsidR="00B3215A" w:rsidRDefault="00810C41">
      <w:pPr>
        <w:numPr>
          <w:ilvl w:val="0"/>
          <w:numId w:val="6"/>
        </w:numPr>
        <w:spacing w:line="360" w:lineRule="auto"/>
        <w:ind w:left="845"/>
        <w:rPr>
          <w:sz w:val="28"/>
          <w:szCs w:val="28"/>
        </w:rPr>
      </w:pPr>
      <w:r>
        <w:rPr>
          <w:rFonts w:hint="eastAsia"/>
          <w:sz w:val="28"/>
          <w:szCs w:val="28"/>
        </w:rPr>
        <w:t>无监督学习：无监督学习与监督学习相比，训练集没有人为标注的结果。常见的无监督学习算法有生成对抗网络（</w:t>
      </w:r>
      <w:r>
        <w:rPr>
          <w:sz w:val="28"/>
          <w:szCs w:val="28"/>
        </w:rPr>
        <w:t>GAN）、聚类</w:t>
      </w:r>
      <w:r w:rsidR="00924761">
        <w:rPr>
          <w:rFonts w:hint="eastAsia"/>
          <w:sz w:val="28"/>
          <w:szCs w:val="28"/>
        </w:rPr>
        <w:t>等</w:t>
      </w:r>
      <w:r>
        <w:rPr>
          <w:sz w:val="28"/>
          <w:szCs w:val="28"/>
        </w:rPr>
        <w:t>。</w:t>
      </w:r>
    </w:p>
    <w:p w:rsidR="00B3215A" w:rsidRDefault="00810C41">
      <w:pPr>
        <w:numPr>
          <w:ilvl w:val="0"/>
          <w:numId w:val="6"/>
        </w:numPr>
        <w:spacing w:line="360" w:lineRule="auto"/>
        <w:ind w:left="845"/>
        <w:rPr>
          <w:sz w:val="28"/>
          <w:szCs w:val="28"/>
        </w:rPr>
      </w:pPr>
      <w:r>
        <w:rPr>
          <w:rFonts w:hint="eastAsia"/>
          <w:sz w:val="28"/>
          <w:szCs w:val="28"/>
        </w:rPr>
        <w:t>半监督学习：介于监督学习与无监督学习之间</w:t>
      </w:r>
      <w:r w:rsidR="00366C21">
        <w:rPr>
          <w:rFonts w:hint="eastAsia"/>
          <w:sz w:val="28"/>
          <w:szCs w:val="28"/>
        </w:rPr>
        <w:t>的学习方式</w:t>
      </w:r>
      <w:r>
        <w:rPr>
          <w:rFonts w:hint="eastAsia"/>
          <w:sz w:val="28"/>
          <w:szCs w:val="28"/>
        </w:rPr>
        <w:t>。</w:t>
      </w:r>
    </w:p>
    <w:p w:rsidR="00B3215A" w:rsidRDefault="00810C41">
      <w:pPr>
        <w:numPr>
          <w:ilvl w:val="0"/>
          <w:numId w:val="6"/>
        </w:numPr>
        <w:spacing w:line="360" w:lineRule="auto"/>
        <w:ind w:left="845"/>
        <w:rPr>
          <w:sz w:val="28"/>
          <w:szCs w:val="28"/>
        </w:rPr>
      </w:pPr>
      <w:r>
        <w:rPr>
          <w:rFonts w:hint="eastAsia"/>
          <w:sz w:val="28"/>
          <w:szCs w:val="28"/>
        </w:rPr>
        <w:t>人工神经网络（</w:t>
      </w:r>
      <w:r w:rsidR="002854BE">
        <w:rPr>
          <w:sz w:val="28"/>
          <w:szCs w:val="28"/>
        </w:rPr>
        <w:t>A</w:t>
      </w:r>
      <w:r w:rsidR="002854BE">
        <w:rPr>
          <w:rFonts w:hint="eastAsia"/>
          <w:sz w:val="28"/>
          <w:szCs w:val="28"/>
        </w:rPr>
        <w:t>r</w:t>
      </w:r>
      <w:r>
        <w:rPr>
          <w:sz w:val="28"/>
          <w:szCs w:val="28"/>
        </w:rPr>
        <w:t>tificial Neural Network，ANN）</w:t>
      </w:r>
      <w:r w:rsidR="001C6BD7">
        <w:rPr>
          <w:rFonts w:hint="eastAsia"/>
          <w:sz w:val="28"/>
          <w:szCs w:val="28"/>
        </w:rPr>
        <w:t>：</w:t>
      </w:r>
      <w:r>
        <w:rPr>
          <w:sz w:val="28"/>
          <w:szCs w:val="28"/>
        </w:rPr>
        <w:t>简称神经网络（Neural Network，NN）或类神经网络，在机器学习和认知科学领域，是一种模仿生物神经网络（动物的中枢神经系统，特别是大脑）的结构和功能的数学模型或计算模型，用于对函数进行估计或近似。神经网络由大量的人工神经元联结进行计算。大多数情况下人工神经网络能在外界信息的基础上改变内</w:t>
      </w:r>
      <w:r>
        <w:rPr>
          <w:sz w:val="28"/>
          <w:szCs w:val="28"/>
        </w:rPr>
        <w:lastRenderedPageBreak/>
        <w:t>部结构，是一种自适应系统，通俗的讲就是具备学习功能。现代神经网络是一种非线性统计性数据建模工具。</w:t>
      </w:r>
    </w:p>
    <w:p w:rsidR="00B3215A" w:rsidRDefault="00810C41" w:rsidP="008C646D">
      <w:pPr>
        <w:pStyle w:val="2"/>
      </w:pPr>
      <w:bookmarkStart w:id="25" w:name="_Toc533976676"/>
      <w:r>
        <w:rPr>
          <w:rFonts w:hint="eastAsia"/>
        </w:rPr>
        <w:t>3 自然语言处理相关术语解析</w:t>
      </w:r>
      <w:bookmarkEnd w:id="25"/>
    </w:p>
    <w:p w:rsidR="00B3215A" w:rsidRDefault="00810C41">
      <w:pPr>
        <w:numPr>
          <w:ilvl w:val="0"/>
          <w:numId w:val="7"/>
        </w:numPr>
        <w:spacing w:line="360" w:lineRule="auto"/>
        <w:ind w:left="845"/>
        <w:rPr>
          <w:sz w:val="28"/>
          <w:szCs w:val="28"/>
        </w:rPr>
      </w:pPr>
      <w:r>
        <w:rPr>
          <w:rFonts w:hint="eastAsia"/>
          <w:sz w:val="28"/>
          <w:szCs w:val="28"/>
        </w:rPr>
        <w:t>自然语言处理：（</w:t>
      </w:r>
      <w:r w:rsidR="00366C21">
        <w:rPr>
          <w:sz w:val="28"/>
          <w:szCs w:val="28"/>
        </w:rPr>
        <w:t>N</w:t>
      </w:r>
      <w:r>
        <w:rPr>
          <w:sz w:val="28"/>
          <w:szCs w:val="28"/>
        </w:rPr>
        <w:t xml:space="preserve">atural </w:t>
      </w:r>
      <w:r w:rsidR="00366C21">
        <w:rPr>
          <w:sz w:val="28"/>
          <w:szCs w:val="28"/>
        </w:rPr>
        <w:t>L</w:t>
      </w:r>
      <w:r>
        <w:rPr>
          <w:sz w:val="28"/>
          <w:szCs w:val="28"/>
        </w:rPr>
        <w:t xml:space="preserve">anguage </w:t>
      </w:r>
      <w:r w:rsidR="00366C21">
        <w:rPr>
          <w:sz w:val="28"/>
          <w:szCs w:val="28"/>
        </w:rPr>
        <w:t>P</w:t>
      </w:r>
      <w:r>
        <w:rPr>
          <w:sz w:val="28"/>
          <w:szCs w:val="28"/>
        </w:rPr>
        <w:t>rocessing，NLP）是人工智能和语言学领域的分支学科。此领域探讨如何处理及运用自然语言；自然语言处理包括多方面和步骤，基本有认知、理解、生成等部分。自然语言认知和</w:t>
      </w:r>
      <w:proofErr w:type="gramStart"/>
      <w:r>
        <w:rPr>
          <w:sz w:val="28"/>
          <w:szCs w:val="28"/>
        </w:rPr>
        <w:t>理解让</w:t>
      </w:r>
      <w:proofErr w:type="gramEnd"/>
      <w:r>
        <w:rPr>
          <w:sz w:val="28"/>
          <w:szCs w:val="28"/>
        </w:rPr>
        <w:t>电脑把输入的语言变成有</w:t>
      </w:r>
      <w:r w:rsidR="00383FCF">
        <w:rPr>
          <w:rFonts w:hint="eastAsia"/>
          <w:sz w:val="28"/>
          <w:szCs w:val="28"/>
        </w:rPr>
        <w:t>意义</w:t>
      </w:r>
      <w:r>
        <w:rPr>
          <w:sz w:val="28"/>
          <w:szCs w:val="28"/>
        </w:rPr>
        <w:t>的符号和关系，然后根据目的再处理。</w:t>
      </w:r>
    </w:p>
    <w:p w:rsidR="00B3215A" w:rsidRDefault="00810C41">
      <w:pPr>
        <w:numPr>
          <w:ilvl w:val="0"/>
          <w:numId w:val="7"/>
        </w:numPr>
        <w:spacing w:line="360" w:lineRule="auto"/>
        <w:ind w:left="845"/>
        <w:rPr>
          <w:sz w:val="28"/>
          <w:szCs w:val="28"/>
        </w:rPr>
      </w:pPr>
      <w:r>
        <w:rPr>
          <w:sz w:val="28"/>
          <w:szCs w:val="28"/>
        </w:rPr>
        <w:t>中文分词：中文分词(Chinese Word Segmentation) 指的是将一个汉字序列切分成一个个单独的词。分词就是将连续的字序列按照一定的规范重新组合成词序列的过程。在英文的行文中，单词之间是以空格作为自然分界符的，而中文只是字、句和段能通过明显的分界符来简单划界，唯独词没有一个形式上的分界符，虽然英文也同样存在短语的划分问题，不过在词这一层上，中文比之英文要复杂得多、困难得多。</w:t>
      </w:r>
    </w:p>
    <w:p w:rsidR="00B3215A" w:rsidRDefault="00810C41">
      <w:pPr>
        <w:numPr>
          <w:ilvl w:val="0"/>
          <w:numId w:val="7"/>
        </w:numPr>
        <w:spacing w:line="360" w:lineRule="auto"/>
        <w:ind w:left="845"/>
        <w:rPr>
          <w:sz w:val="28"/>
          <w:szCs w:val="28"/>
        </w:rPr>
      </w:pPr>
      <w:r>
        <w:rPr>
          <w:sz w:val="28"/>
          <w:szCs w:val="28"/>
        </w:rPr>
        <w:t>词性标注（Label）：</w:t>
      </w:r>
      <w:r w:rsidR="002D242B">
        <w:rPr>
          <w:rFonts w:hint="eastAsia"/>
          <w:sz w:val="28"/>
          <w:szCs w:val="28"/>
        </w:rPr>
        <w:t>机器理解自然语言文本时</w:t>
      </w:r>
      <w:r>
        <w:rPr>
          <w:sz w:val="28"/>
          <w:szCs w:val="28"/>
        </w:rPr>
        <w:t>往往需要对词的词性进行标注。标注</w:t>
      </w:r>
      <w:r w:rsidR="002D242B">
        <w:rPr>
          <w:rFonts w:hint="eastAsia"/>
          <w:sz w:val="28"/>
          <w:szCs w:val="28"/>
        </w:rPr>
        <w:t>用于</w:t>
      </w:r>
      <w:r>
        <w:rPr>
          <w:sz w:val="28"/>
          <w:szCs w:val="28"/>
        </w:rPr>
        <w:t>表征词的一种</w:t>
      </w:r>
      <w:proofErr w:type="gramStart"/>
      <w:r>
        <w:rPr>
          <w:sz w:val="28"/>
          <w:szCs w:val="28"/>
        </w:rPr>
        <w:t>隐</w:t>
      </w:r>
      <w:proofErr w:type="gramEnd"/>
      <w:r>
        <w:rPr>
          <w:sz w:val="28"/>
          <w:szCs w:val="28"/>
        </w:rPr>
        <w:t>状态，隐藏状态构成的转移就构成了状态转移序列。例如：苏宁易购/n 投资/v 了/u 国际米兰/n。其中，n代表名词，v代表动词，n</w:t>
      </w:r>
      <w:r w:rsidR="002D242B">
        <w:rPr>
          <w:rFonts w:hint="eastAsia"/>
          <w:sz w:val="28"/>
          <w:szCs w:val="28"/>
        </w:rPr>
        <w:t>、</w:t>
      </w:r>
      <w:r>
        <w:rPr>
          <w:sz w:val="28"/>
          <w:szCs w:val="28"/>
        </w:rPr>
        <w:t>v都是标注</w:t>
      </w:r>
      <w:r w:rsidR="002D242B">
        <w:rPr>
          <w:rFonts w:hint="eastAsia"/>
          <w:sz w:val="28"/>
          <w:szCs w:val="28"/>
        </w:rPr>
        <w:t>，</w:t>
      </w:r>
      <w:r>
        <w:rPr>
          <w:sz w:val="28"/>
          <w:szCs w:val="28"/>
        </w:rPr>
        <w:t>以此类推。</w:t>
      </w:r>
    </w:p>
    <w:p w:rsidR="00B3215A" w:rsidRDefault="00810C41">
      <w:pPr>
        <w:numPr>
          <w:ilvl w:val="0"/>
          <w:numId w:val="7"/>
        </w:numPr>
        <w:spacing w:line="360" w:lineRule="auto"/>
        <w:ind w:left="845"/>
        <w:rPr>
          <w:sz w:val="28"/>
          <w:szCs w:val="28"/>
        </w:rPr>
      </w:pPr>
      <w:r>
        <w:rPr>
          <w:rFonts w:hint="eastAsia"/>
          <w:sz w:val="28"/>
          <w:szCs w:val="28"/>
        </w:rPr>
        <w:t>信息抽取或</w:t>
      </w:r>
      <w:r>
        <w:rPr>
          <w:sz w:val="28"/>
          <w:szCs w:val="28"/>
        </w:rPr>
        <w:t>信息</w:t>
      </w:r>
      <w:r>
        <w:rPr>
          <w:rFonts w:hint="eastAsia"/>
          <w:sz w:val="28"/>
          <w:szCs w:val="28"/>
        </w:rPr>
        <w:t>提</w:t>
      </w:r>
      <w:r>
        <w:rPr>
          <w:sz w:val="28"/>
          <w:szCs w:val="28"/>
        </w:rPr>
        <w:t>取</w:t>
      </w:r>
      <w:r w:rsidR="00B32C73">
        <w:rPr>
          <w:rFonts w:hint="eastAsia"/>
          <w:sz w:val="28"/>
          <w:szCs w:val="28"/>
        </w:rPr>
        <w:t>（</w:t>
      </w:r>
      <w:r>
        <w:rPr>
          <w:sz w:val="28"/>
          <w:szCs w:val="28"/>
        </w:rPr>
        <w:t>Information Extraction</w:t>
      </w:r>
      <w:r w:rsidR="00B32C73">
        <w:rPr>
          <w:rFonts w:hint="eastAsia"/>
          <w:sz w:val="28"/>
          <w:szCs w:val="28"/>
        </w:rPr>
        <w:t>）：</w:t>
      </w:r>
      <w:r>
        <w:rPr>
          <w:rFonts w:hint="eastAsia"/>
          <w:sz w:val="28"/>
          <w:szCs w:val="28"/>
        </w:rPr>
        <w:t>通常处理对象</w:t>
      </w:r>
      <w:r>
        <w:rPr>
          <w:rFonts w:hint="eastAsia"/>
          <w:sz w:val="28"/>
          <w:szCs w:val="28"/>
        </w:rPr>
        <w:lastRenderedPageBreak/>
        <w:t>为非结构化文本，在一定程度分析和理解文本的基础上，</w:t>
      </w:r>
      <w:r>
        <w:rPr>
          <w:sz w:val="28"/>
          <w:szCs w:val="28"/>
        </w:rPr>
        <w:t>从大量文字数据中自动抽取</w:t>
      </w:r>
      <w:r>
        <w:rPr>
          <w:rFonts w:hint="eastAsia"/>
          <w:sz w:val="28"/>
          <w:szCs w:val="28"/>
        </w:rPr>
        <w:t>名称、事件等</w:t>
      </w:r>
      <w:r>
        <w:rPr>
          <w:sz w:val="28"/>
          <w:szCs w:val="28"/>
        </w:rPr>
        <w:t>特定消息（Particular Information）。</w:t>
      </w:r>
    </w:p>
    <w:p w:rsidR="00B3215A" w:rsidRDefault="00810C41">
      <w:pPr>
        <w:numPr>
          <w:ilvl w:val="0"/>
          <w:numId w:val="7"/>
        </w:numPr>
        <w:spacing w:line="360" w:lineRule="auto"/>
        <w:ind w:left="845"/>
        <w:rPr>
          <w:sz w:val="28"/>
          <w:szCs w:val="28"/>
        </w:rPr>
      </w:pPr>
      <w:r>
        <w:rPr>
          <w:rFonts w:hint="eastAsia"/>
          <w:sz w:val="28"/>
          <w:szCs w:val="28"/>
        </w:rPr>
        <w:t>自动摘要</w:t>
      </w:r>
      <w:r w:rsidR="00295728">
        <w:rPr>
          <w:rFonts w:hint="eastAsia"/>
          <w:sz w:val="28"/>
          <w:szCs w:val="28"/>
        </w:rPr>
        <w:t>（</w:t>
      </w:r>
      <w:r>
        <w:rPr>
          <w:sz w:val="28"/>
          <w:szCs w:val="28"/>
        </w:rPr>
        <w:t xml:space="preserve">Automatic </w:t>
      </w:r>
      <w:r w:rsidR="00295728">
        <w:rPr>
          <w:sz w:val="28"/>
          <w:szCs w:val="28"/>
        </w:rPr>
        <w:t>S</w:t>
      </w:r>
      <w:r>
        <w:rPr>
          <w:sz w:val="28"/>
          <w:szCs w:val="28"/>
        </w:rPr>
        <w:t>ummarization</w:t>
      </w:r>
      <w:r w:rsidR="00295728">
        <w:rPr>
          <w:rFonts w:hint="eastAsia"/>
          <w:sz w:val="28"/>
          <w:szCs w:val="28"/>
        </w:rPr>
        <w:t>）：</w:t>
      </w:r>
      <w:r>
        <w:rPr>
          <w:rFonts w:hint="eastAsia"/>
          <w:sz w:val="28"/>
          <w:szCs w:val="28"/>
        </w:rPr>
        <w:t>从一个或多个文本中自动摘取包含了原文中最重要信息的部分，</w:t>
      </w:r>
      <w:r>
        <w:rPr>
          <w:sz w:val="28"/>
          <w:szCs w:val="28"/>
        </w:rPr>
        <w:t>通常用于提供已知领域的文章摘要，例如产生报纸上某篇文章之摘要。</w:t>
      </w:r>
    </w:p>
    <w:p w:rsidR="001745B6" w:rsidRPr="001745B6" w:rsidRDefault="001745B6">
      <w:pPr>
        <w:numPr>
          <w:ilvl w:val="0"/>
          <w:numId w:val="7"/>
        </w:numPr>
        <w:spacing w:line="360" w:lineRule="auto"/>
        <w:ind w:left="845"/>
        <w:rPr>
          <w:sz w:val="28"/>
          <w:szCs w:val="28"/>
        </w:rPr>
      </w:pPr>
      <w:r w:rsidRPr="001745B6">
        <w:rPr>
          <w:rFonts w:hint="eastAsia"/>
          <w:sz w:val="28"/>
          <w:szCs w:val="28"/>
        </w:rPr>
        <w:t>依存句法分析</w:t>
      </w:r>
      <w:r>
        <w:rPr>
          <w:rFonts w:hint="eastAsia"/>
          <w:sz w:val="28"/>
          <w:szCs w:val="28"/>
        </w:rPr>
        <w:t>（</w:t>
      </w:r>
      <w:r w:rsidR="00CE3F95">
        <w:rPr>
          <w:rFonts w:hint="eastAsia"/>
          <w:sz w:val="28"/>
          <w:szCs w:val="28"/>
        </w:rPr>
        <w:t>D</w:t>
      </w:r>
      <w:r w:rsidR="00CE3F95">
        <w:rPr>
          <w:sz w:val="28"/>
          <w:szCs w:val="28"/>
        </w:rPr>
        <w:t>ependency Parsing, DP</w:t>
      </w:r>
      <w:r>
        <w:rPr>
          <w:rFonts w:hint="eastAsia"/>
          <w:sz w:val="28"/>
          <w:szCs w:val="28"/>
        </w:rPr>
        <w:t>）</w:t>
      </w:r>
      <w:r w:rsidRPr="001745B6">
        <w:rPr>
          <w:rFonts w:hint="eastAsia"/>
          <w:sz w:val="28"/>
          <w:szCs w:val="28"/>
        </w:rPr>
        <w:t>：依存句法通过分析语言单位内成分之前的依存关系解释其句法结构，主张句子中核心动词是支配其他成分的中心成分。而它本身却不受其他任何成分的支配，所有受支配成分都以某种关系从属支配者。</w:t>
      </w:r>
    </w:p>
    <w:p w:rsidR="00B3215A" w:rsidRDefault="00810C41" w:rsidP="008C646D">
      <w:pPr>
        <w:pStyle w:val="1"/>
      </w:pPr>
      <w:bookmarkStart w:id="26" w:name="_Toc533976677"/>
      <w:r>
        <w:rPr>
          <w:rFonts w:hint="eastAsia"/>
        </w:rPr>
        <w:t>四、领域系统架构分析</w:t>
      </w:r>
      <w:bookmarkEnd w:id="26"/>
    </w:p>
    <w:p w:rsidR="00B3215A" w:rsidRDefault="00810C41" w:rsidP="002303FE">
      <w:pPr>
        <w:spacing w:line="360" w:lineRule="auto"/>
        <w:ind w:firstLineChars="200" w:firstLine="560"/>
        <w:rPr>
          <w:sz w:val="28"/>
          <w:szCs w:val="28"/>
        </w:rPr>
      </w:pPr>
      <w:r>
        <w:rPr>
          <w:rFonts w:hint="eastAsia"/>
          <w:sz w:val="28"/>
          <w:szCs w:val="28"/>
        </w:rPr>
        <w:t>从领域系统架构分析角度</w:t>
      </w:r>
      <w:r w:rsidR="007D09B1">
        <w:rPr>
          <w:rFonts w:hint="eastAsia"/>
          <w:sz w:val="28"/>
          <w:szCs w:val="28"/>
        </w:rPr>
        <w:t>，</w:t>
      </w:r>
      <w:r>
        <w:rPr>
          <w:rFonts w:hint="eastAsia"/>
          <w:sz w:val="28"/>
          <w:szCs w:val="28"/>
        </w:rPr>
        <w:t>类图和状态图相结合可以清晰地解释系统架构模型，所以我们在此部分通过对构建的图</w:t>
      </w:r>
      <w:r w:rsidR="004105CC">
        <w:rPr>
          <w:sz w:val="28"/>
          <w:szCs w:val="28"/>
        </w:rPr>
        <w:t>3</w:t>
      </w:r>
      <w:r>
        <w:rPr>
          <w:rFonts w:hint="eastAsia"/>
          <w:sz w:val="28"/>
          <w:szCs w:val="28"/>
        </w:rPr>
        <w:t>类图和图</w:t>
      </w:r>
      <w:r w:rsidR="004105CC">
        <w:rPr>
          <w:sz w:val="28"/>
          <w:szCs w:val="28"/>
        </w:rPr>
        <w:t>4</w:t>
      </w:r>
      <w:r>
        <w:rPr>
          <w:rFonts w:hint="eastAsia"/>
          <w:sz w:val="28"/>
          <w:szCs w:val="28"/>
        </w:rPr>
        <w:t>状态图进行分析。</w:t>
      </w:r>
    </w:p>
    <w:p w:rsidR="00B3215A" w:rsidRDefault="00810C41" w:rsidP="008C646D">
      <w:pPr>
        <w:spacing w:line="360" w:lineRule="auto"/>
        <w:ind w:firstLineChars="200" w:firstLine="560"/>
        <w:rPr>
          <w:sz w:val="28"/>
          <w:szCs w:val="28"/>
        </w:rPr>
      </w:pPr>
      <w:r>
        <w:rPr>
          <w:rFonts w:hint="eastAsia"/>
          <w:sz w:val="28"/>
          <w:szCs w:val="28"/>
        </w:rPr>
        <w:t>根据要求，本项目的工作是对输入（符合</w:t>
      </w:r>
      <w:r>
        <w:rPr>
          <w:sz w:val="28"/>
          <w:szCs w:val="28"/>
        </w:rPr>
        <w:t>Given-When-Then要求的需求文档）进行处理，使之成为符合RUCM规范</w:t>
      </w:r>
      <w:r>
        <w:rPr>
          <w:rFonts w:hint="eastAsia"/>
          <w:sz w:val="28"/>
          <w:szCs w:val="28"/>
        </w:rPr>
        <w:t>的需求文档</w:t>
      </w:r>
      <w:r>
        <w:rPr>
          <w:sz w:val="28"/>
          <w:szCs w:val="28"/>
        </w:rPr>
        <w:t>，</w:t>
      </w:r>
      <w:r>
        <w:rPr>
          <w:rFonts w:hint="eastAsia"/>
          <w:sz w:val="28"/>
          <w:szCs w:val="28"/>
        </w:rPr>
        <w:t>故而领域系统的主体部分是对需求文档的处理，次要部分则是输入与输出。我们用类图表述领域系统中各个组成元素以及元素间存在的静态关系，用状态图表述主要元素在领域系统中的生存期的动态行为，从而清晰地反映整个领域系统的架构。</w:t>
      </w:r>
    </w:p>
    <w:p w:rsidR="00B3215A" w:rsidRPr="008C646D" w:rsidRDefault="00810C41">
      <w:pPr>
        <w:spacing w:line="360" w:lineRule="auto"/>
        <w:rPr>
          <w:b/>
          <w:sz w:val="28"/>
          <w:szCs w:val="28"/>
        </w:rPr>
      </w:pPr>
      <w:r w:rsidRPr="008C646D">
        <w:rPr>
          <w:rFonts w:hint="eastAsia"/>
          <w:b/>
          <w:sz w:val="28"/>
          <w:szCs w:val="28"/>
        </w:rPr>
        <w:t>类图分析：</w:t>
      </w:r>
    </w:p>
    <w:p w:rsidR="001840CA" w:rsidRDefault="00810C41">
      <w:pPr>
        <w:spacing w:line="360" w:lineRule="auto"/>
        <w:ind w:firstLine="420"/>
        <w:rPr>
          <w:sz w:val="28"/>
          <w:szCs w:val="28"/>
        </w:rPr>
      </w:pPr>
      <w:r>
        <w:rPr>
          <w:rFonts w:hint="eastAsia"/>
          <w:sz w:val="28"/>
          <w:szCs w:val="28"/>
        </w:rPr>
        <w:lastRenderedPageBreak/>
        <w:t>按照项目功能需求，整个领域系统被分成输入、处理与输出三个部分，每个部分的所包含的元素、每个部分内部元素之间的关系与三个部分之间的关系如图所示（图3）。</w:t>
      </w:r>
    </w:p>
    <w:p w:rsidR="003F2834" w:rsidRDefault="003F2834">
      <w:pPr>
        <w:spacing w:line="360" w:lineRule="auto"/>
        <w:ind w:firstLine="420"/>
        <w:rPr>
          <w:sz w:val="28"/>
          <w:szCs w:val="28"/>
        </w:rPr>
      </w:pPr>
    </w:p>
    <w:p w:rsidR="003F2834" w:rsidRPr="003F2834" w:rsidRDefault="003F2834">
      <w:pPr>
        <w:spacing w:line="360" w:lineRule="auto"/>
        <w:ind w:firstLine="420"/>
        <w:rPr>
          <w:sz w:val="28"/>
          <w:szCs w:val="28"/>
        </w:rPr>
      </w:pPr>
      <w:r>
        <w:rPr>
          <w:noProof/>
        </w:rPr>
        <w:drawing>
          <wp:inline distT="0" distB="0" distL="0" distR="0">
            <wp:extent cx="5274310" cy="43688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4368800"/>
                    </a:xfrm>
                    <a:prstGeom prst="rect">
                      <a:avLst/>
                    </a:prstGeom>
                    <a:noFill/>
                    <a:ln>
                      <a:noFill/>
                    </a:ln>
                  </pic:spPr>
                </pic:pic>
              </a:graphicData>
            </a:graphic>
          </wp:inline>
        </w:drawing>
      </w:r>
    </w:p>
    <w:p w:rsidR="001C6BD7" w:rsidRPr="00EC05A5" w:rsidRDefault="001840CA" w:rsidP="001840CA">
      <w:pPr>
        <w:spacing w:line="360" w:lineRule="auto"/>
        <w:ind w:firstLine="420"/>
        <w:jc w:val="center"/>
        <w:rPr>
          <w:sz w:val="24"/>
          <w:szCs w:val="24"/>
        </w:rPr>
      </w:pPr>
      <w:r w:rsidRPr="00520705">
        <w:rPr>
          <w:rFonts w:hint="eastAsia"/>
          <w:sz w:val="24"/>
          <w:szCs w:val="24"/>
        </w:rPr>
        <w:t>图3</w:t>
      </w:r>
      <w:r w:rsidR="00EC05A5" w:rsidRPr="00520705">
        <w:rPr>
          <w:sz w:val="24"/>
          <w:szCs w:val="24"/>
        </w:rPr>
        <w:t xml:space="preserve"> </w:t>
      </w:r>
      <w:r w:rsidR="00EC05A5" w:rsidRPr="00520705">
        <w:rPr>
          <w:rFonts w:hint="eastAsia"/>
          <w:sz w:val="24"/>
          <w:szCs w:val="24"/>
        </w:rPr>
        <w:t>类图</w:t>
      </w:r>
    </w:p>
    <w:p w:rsidR="00B3215A" w:rsidRDefault="00810C41">
      <w:pPr>
        <w:pStyle w:val="a8"/>
        <w:numPr>
          <w:ilvl w:val="0"/>
          <w:numId w:val="8"/>
        </w:numPr>
        <w:spacing w:line="360" w:lineRule="auto"/>
        <w:ind w:firstLineChars="0"/>
        <w:rPr>
          <w:sz w:val="28"/>
          <w:szCs w:val="28"/>
        </w:rPr>
      </w:pPr>
      <w:r>
        <w:rPr>
          <w:rFonts w:hint="eastAsia"/>
          <w:sz w:val="28"/>
          <w:szCs w:val="28"/>
        </w:rPr>
        <w:t>输入部分：</w:t>
      </w:r>
    </w:p>
    <w:p w:rsidR="00B3215A" w:rsidRDefault="00810C41">
      <w:pPr>
        <w:spacing w:line="360" w:lineRule="auto"/>
        <w:ind w:firstLine="360"/>
        <w:rPr>
          <w:sz w:val="28"/>
          <w:szCs w:val="28"/>
        </w:rPr>
      </w:pPr>
      <w:r>
        <w:rPr>
          <w:rFonts w:hint="eastAsia"/>
          <w:sz w:val="28"/>
          <w:szCs w:val="28"/>
        </w:rPr>
        <w:t>在输入部分中，主要完成对给定文档预处理的工作，使之成为符合系统输入规范的输入单元。本部</w:t>
      </w:r>
      <w:proofErr w:type="gramStart"/>
      <w:r>
        <w:rPr>
          <w:rFonts w:hint="eastAsia"/>
          <w:sz w:val="28"/>
          <w:szCs w:val="28"/>
        </w:rPr>
        <w:t>分涉及</w:t>
      </w:r>
      <w:proofErr w:type="gramEnd"/>
      <w:r>
        <w:rPr>
          <w:rFonts w:hint="eastAsia"/>
          <w:sz w:val="28"/>
          <w:szCs w:val="28"/>
        </w:rPr>
        <w:t>到的元素包括：G</w:t>
      </w:r>
      <w:r>
        <w:rPr>
          <w:sz w:val="28"/>
          <w:szCs w:val="28"/>
        </w:rPr>
        <w:t>WT</w:t>
      </w:r>
      <w:r>
        <w:rPr>
          <w:rFonts w:hint="eastAsia"/>
          <w:sz w:val="28"/>
          <w:szCs w:val="28"/>
        </w:rPr>
        <w:t>文档、领域背景以及G</w:t>
      </w:r>
      <w:r>
        <w:rPr>
          <w:sz w:val="28"/>
          <w:szCs w:val="28"/>
        </w:rPr>
        <w:t>WT</w:t>
      </w:r>
      <w:r>
        <w:rPr>
          <w:rFonts w:hint="eastAsia"/>
          <w:sz w:val="28"/>
          <w:szCs w:val="28"/>
        </w:rPr>
        <w:t>描述。</w:t>
      </w:r>
    </w:p>
    <w:p w:rsidR="00B3215A" w:rsidRDefault="00810C41">
      <w:pPr>
        <w:pStyle w:val="a8"/>
        <w:numPr>
          <w:ilvl w:val="0"/>
          <w:numId w:val="9"/>
        </w:numPr>
        <w:spacing w:line="360" w:lineRule="auto"/>
        <w:ind w:left="845" w:firstLineChars="0"/>
        <w:rPr>
          <w:sz w:val="28"/>
          <w:szCs w:val="28"/>
        </w:rPr>
      </w:pPr>
      <w:r>
        <w:rPr>
          <w:rFonts w:hint="eastAsia"/>
          <w:sz w:val="28"/>
          <w:szCs w:val="28"/>
        </w:rPr>
        <w:t>G</w:t>
      </w:r>
      <w:r>
        <w:rPr>
          <w:sz w:val="28"/>
          <w:szCs w:val="28"/>
        </w:rPr>
        <w:t>WT</w:t>
      </w:r>
      <w:r>
        <w:rPr>
          <w:rFonts w:hint="eastAsia"/>
          <w:sz w:val="28"/>
          <w:szCs w:val="28"/>
        </w:rPr>
        <w:t>文档是给定的符合G</w:t>
      </w:r>
      <w:r>
        <w:rPr>
          <w:sz w:val="28"/>
          <w:szCs w:val="28"/>
        </w:rPr>
        <w:t>iven-When-Then</w:t>
      </w:r>
      <w:r>
        <w:rPr>
          <w:rFonts w:hint="eastAsia"/>
          <w:sz w:val="28"/>
          <w:szCs w:val="28"/>
        </w:rPr>
        <w:t>要求的文档，由于给定的初始文档不一定是符合规范的文档，故而需要用预处理</w:t>
      </w:r>
      <w:r>
        <w:rPr>
          <w:rFonts w:hint="eastAsia"/>
          <w:sz w:val="28"/>
          <w:szCs w:val="28"/>
        </w:rPr>
        <w:lastRenderedPageBreak/>
        <w:t>器对之进行处理，使之成为严格符合格式的G</w:t>
      </w:r>
      <w:r>
        <w:rPr>
          <w:sz w:val="28"/>
          <w:szCs w:val="28"/>
        </w:rPr>
        <w:t>WT</w:t>
      </w:r>
      <w:r>
        <w:rPr>
          <w:rFonts w:hint="eastAsia"/>
          <w:sz w:val="28"/>
          <w:szCs w:val="28"/>
        </w:rPr>
        <w:t>描述。</w:t>
      </w:r>
    </w:p>
    <w:p w:rsidR="00B3215A" w:rsidRDefault="00810C41">
      <w:pPr>
        <w:pStyle w:val="a8"/>
        <w:numPr>
          <w:ilvl w:val="0"/>
          <w:numId w:val="9"/>
        </w:numPr>
        <w:spacing w:line="360" w:lineRule="auto"/>
        <w:ind w:left="845" w:firstLineChars="0"/>
        <w:rPr>
          <w:sz w:val="28"/>
          <w:szCs w:val="28"/>
        </w:rPr>
      </w:pPr>
      <w:r>
        <w:rPr>
          <w:rFonts w:hint="eastAsia"/>
          <w:sz w:val="28"/>
          <w:szCs w:val="28"/>
        </w:rPr>
        <w:t>G</w:t>
      </w:r>
      <w:r>
        <w:rPr>
          <w:sz w:val="28"/>
          <w:szCs w:val="28"/>
        </w:rPr>
        <w:t>WT</w:t>
      </w:r>
      <w:r>
        <w:rPr>
          <w:rFonts w:hint="eastAsia"/>
          <w:sz w:val="28"/>
          <w:szCs w:val="28"/>
        </w:rPr>
        <w:t>描述是本部分的输出，同时也是下一部分的输入，由F</w:t>
      </w:r>
      <w:r>
        <w:rPr>
          <w:sz w:val="28"/>
          <w:szCs w:val="28"/>
        </w:rPr>
        <w:t>eature</w:t>
      </w:r>
      <w:r>
        <w:rPr>
          <w:rFonts w:hint="eastAsia"/>
          <w:sz w:val="28"/>
          <w:szCs w:val="28"/>
        </w:rPr>
        <w:t>、</w:t>
      </w:r>
      <w:r>
        <w:rPr>
          <w:sz w:val="28"/>
          <w:szCs w:val="28"/>
        </w:rPr>
        <w:t>Scenario</w:t>
      </w:r>
      <w:r>
        <w:rPr>
          <w:rFonts w:hint="eastAsia"/>
          <w:sz w:val="28"/>
          <w:szCs w:val="28"/>
        </w:rPr>
        <w:t>、</w:t>
      </w:r>
      <w:r>
        <w:rPr>
          <w:sz w:val="28"/>
          <w:szCs w:val="28"/>
        </w:rPr>
        <w:t>Given</w:t>
      </w:r>
      <w:r>
        <w:rPr>
          <w:rFonts w:hint="eastAsia"/>
          <w:sz w:val="28"/>
          <w:szCs w:val="28"/>
        </w:rPr>
        <w:t>、</w:t>
      </w:r>
      <w:r>
        <w:rPr>
          <w:sz w:val="28"/>
          <w:szCs w:val="28"/>
        </w:rPr>
        <w:t>When</w:t>
      </w:r>
      <w:r>
        <w:rPr>
          <w:rFonts w:hint="eastAsia"/>
          <w:sz w:val="28"/>
          <w:szCs w:val="28"/>
        </w:rPr>
        <w:t>和</w:t>
      </w:r>
      <w:r>
        <w:rPr>
          <w:sz w:val="28"/>
          <w:szCs w:val="28"/>
        </w:rPr>
        <w:t>Then</w:t>
      </w:r>
      <w:r>
        <w:rPr>
          <w:rFonts w:hint="eastAsia"/>
          <w:sz w:val="28"/>
          <w:szCs w:val="28"/>
        </w:rPr>
        <w:t>五个元素组成。</w:t>
      </w:r>
    </w:p>
    <w:p w:rsidR="00B3215A" w:rsidRDefault="00810C41">
      <w:pPr>
        <w:pStyle w:val="a8"/>
        <w:numPr>
          <w:ilvl w:val="0"/>
          <w:numId w:val="9"/>
        </w:numPr>
        <w:spacing w:line="360" w:lineRule="auto"/>
        <w:ind w:left="845" w:firstLineChars="0"/>
        <w:rPr>
          <w:sz w:val="28"/>
          <w:szCs w:val="28"/>
        </w:rPr>
      </w:pPr>
      <w:r>
        <w:rPr>
          <w:rFonts w:hint="eastAsia"/>
          <w:sz w:val="28"/>
          <w:szCs w:val="28"/>
        </w:rPr>
        <w:t>由于各个领域具有不同的专业术语，故而需要G</w:t>
      </w:r>
      <w:r>
        <w:rPr>
          <w:sz w:val="28"/>
          <w:szCs w:val="28"/>
        </w:rPr>
        <w:t>WT</w:t>
      </w:r>
      <w:r>
        <w:rPr>
          <w:rFonts w:hint="eastAsia"/>
          <w:sz w:val="28"/>
          <w:szCs w:val="28"/>
        </w:rPr>
        <w:t>文档所对应的领域背景信息来提高文档处理的精度。领域背景部分通过对输入需求方导入的领域背景进行处理，生成领域术语关系图，获得领域背景信息</w:t>
      </w:r>
    </w:p>
    <w:p w:rsidR="00B3215A" w:rsidRDefault="00810C41">
      <w:pPr>
        <w:pStyle w:val="a8"/>
        <w:numPr>
          <w:ilvl w:val="0"/>
          <w:numId w:val="8"/>
        </w:numPr>
        <w:spacing w:line="360" w:lineRule="auto"/>
        <w:ind w:firstLineChars="0"/>
        <w:rPr>
          <w:sz w:val="28"/>
          <w:szCs w:val="28"/>
        </w:rPr>
      </w:pPr>
      <w:r>
        <w:rPr>
          <w:rFonts w:hint="eastAsia"/>
          <w:sz w:val="28"/>
          <w:szCs w:val="28"/>
        </w:rPr>
        <w:t>处理生成部分</w:t>
      </w:r>
    </w:p>
    <w:p w:rsidR="00B3215A" w:rsidRDefault="00810C41">
      <w:pPr>
        <w:spacing w:line="360" w:lineRule="auto"/>
        <w:ind w:firstLine="360"/>
        <w:rPr>
          <w:sz w:val="28"/>
          <w:szCs w:val="28"/>
        </w:rPr>
      </w:pPr>
      <w:r>
        <w:rPr>
          <w:rFonts w:hint="eastAsia"/>
          <w:sz w:val="28"/>
          <w:szCs w:val="28"/>
        </w:rPr>
        <w:t>本部分是本项目中的核心。在本部分中对G</w:t>
      </w:r>
      <w:r>
        <w:rPr>
          <w:sz w:val="28"/>
          <w:szCs w:val="28"/>
        </w:rPr>
        <w:t>WT</w:t>
      </w:r>
      <w:r>
        <w:rPr>
          <w:rFonts w:hint="eastAsia"/>
          <w:sz w:val="28"/>
          <w:szCs w:val="28"/>
        </w:rPr>
        <w:t>描述的处理采用的方法将直接影响到最后生成的R</w:t>
      </w:r>
      <w:r>
        <w:rPr>
          <w:sz w:val="28"/>
          <w:szCs w:val="28"/>
        </w:rPr>
        <w:t>CUM</w:t>
      </w:r>
      <w:r>
        <w:rPr>
          <w:rFonts w:hint="eastAsia"/>
          <w:sz w:val="28"/>
          <w:szCs w:val="28"/>
        </w:rPr>
        <w:t>需求文档的质量。整个部分以</w:t>
      </w:r>
      <w:r w:rsidR="00660186">
        <w:rPr>
          <w:rFonts w:hint="eastAsia"/>
          <w:sz w:val="28"/>
          <w:szCs w:val="28"/>
        </w:rPr>
        <w:t>自然语言处理</w:t>
      </w:r>
      <w:r>
        <w:rPr>
          <w:rFonts w:hint="eastAsia"/>
          <w:sz w:val="28"/>
          <w:szCs w:val="28"/>
        </w:rPr>
        <w:t>——</w:t>
      </w:r>
      <w:r w:rsidR="00660186">
        <w:rPr>
          <w:rFonts w:hint="eastAsia"/>
          <w:sz w:val="28"/>
          <w:szCs w:val="28"/>
        </w:rPr>
        <w:t>标签</w:t>
      </w:r>
      <w:r>
        <w:rPr>
          <w:rFonts w:hint="eastAsia"/>
          <w:sz w:val="28"/>
          <w:szCs w:val="28"/>
        </w:rPr>
        <w:t>标注——信息</w:t>
      </w:r>
      <w:r w:rsidR="00660186">
        <w:rPr>
          <w:rFonts w:hint="eastAsia"/>
          <w:sz w:val="28"/>
          <w:szCs w:val="28"/>
        </w:rPr>
        <w:t>提</w:t>
      </w:r>
      <w:r>
        <w:rPr>
          <w:rFonts w:hint="eastAsia"/>
          <w:sz w:val="28"/>
          <w:szCs w:val="28"/>
        </w:rPr>
        <w:t>取的流程进行，以机器学习的方法进行，具体涉及到的元素为：</w:t>
      </w:r>
      <w:r w:rsidR="00660186">
        <w:rPr>
          <w:rFonts w:hint="eastAsia"/>
          <w:sz w:val="28"/>
          <w:szCs w:val="28"/>
        </w:rPr>
        <w:t>自然语言处理器</w:t>
      </w:r>
      <w:proofErr w:type="spellStart"/>
      <w:r w:rsidR="002C72BD">
        <w:rPr>
          <w:rFonts w:hint="eastAsia"/>
          <w:sz w:val="28"/>
          <w:szCs w:val="28"/>
        </w:rPr>
        <w:t>N</w:t>
      </w:r>
      <w:r w:rsidR="002C72BD">
        <w:rPr>
          <w:sz w:val="28"/>
          <w:szCs w:val="28"/>
        </w:rPr>
        <w:t>LPE</w:t>
      </w:r>
      <w:r w:rsidR="002C72BD">
        <w:rPr>
          <w:rFonts w:hint="eastAsia"/>
          <w:sz w:val="28"/>
          <w:szCs w:val="28"/>
        </w:rPr>
        <w:t>xecutor</w:t>
      </w:r>
      <w:proofErr w:type="spellEnd"/>
      <w:r w:rsidR="00660186">
        <w:rPr>
          <w:rFonts w:hint="eastAsia"/>
          <w:sz w:val="28"/>
          <w:szCs w:val="28"/>
        </w:rPr>
        <w:t>、中间标签生成器</w:t>
      </w:r>
      <w:proofErr w:type="spellStart"/>
      <w:r w:rsidR="002C72BD">
        <w:rPr>
          <w:rFonts w:hint="eastAsia"/>
          <w:sz w:val="28"/>
          <w:szCs w:val="28"/>
        </w:rPr>
        <w:t>Lable</w:t>
      </w:r>
      <w:r w:rsidR="002C72BD">
        <w:rPr>
          <w:sz w:val="28"/>
          <w:szCs w:val="28"/>
        </w:rPr>
        <w:t>G</w:t>
      </w:r>
      <w:r w:rsidR="002C72BD">
        <w:rPr>
          <w:rFonts w:hint="eastAsia"/>
          <w:sz w:val="28"/>
          <w:szCs w:val="28"/>
        </w:rPr>
        <w:t>enerater</w:t>
      </w:r>
      <w:proofErr w:type="spellEnd"/>
      <w:r w:rsidR="00660186">
        <w:rPr>
          <w:rFonts w:hint="eastAsia"/>
          <w:sz w:val="28"/>
          <w:szCs w:val="28"/>
        </w:rPr>
        <w:t>、R</w:t>
      </w:r>
      <w:r w:rsidR="00660186">
        <w:rPr>
          <w:sz w:val="28"/>
          <w:szCs w:val="28"/>
        </w:rPr>
        <w:t>UCM</w:t>
      </w:r>
      <w:r w:rsidR="00660186">
        <w:rPr>
          <w:rFonts w:hint="eastAsia"/>
          <w:sz w:val="28"/>
          <w:szCs w:val="28"/>
        </w:rPr>
        <w:t>生成器</w:t>
      </w:r>
      <w:r w:rsidR="002C72BD">
        <w:rPr>
          <w:rFonts w:hint="eastAsia"/>
          <w:sz w:val="28"/>
          <w:szCs w:val="28"/>
        </w:rPr>
        <w:t>R</w:t>
      </w:r>
      <w:r w:rsidR="002C72BD">
        <w:rPr>
          <w:sz w:val="28"/>
          <w:szCs w:val="28"/>
        </w:rPr>
        <w:t xml:space="preserve">UCM </w:t>
      </w:r>
      <w:proofErr w:type="spellStart"/>
      <w:r w:rsidR="002C72BD">
        <w:rPr>
          <w:sz w:val="28"/>
          <w:szCs w:val="28"/>
        </w:rPr>
        <w:t>G</w:t>
      </w:r>
      <w:r w:rsidR="002C72BD">
        <w:rPr>
          <w:rFonts w:hint="eastAsia"/>
          <w:sz w:val="28"/>
          <w:szCs w:val="28"/>
        </w:rPr>
        <w:t>enerater</w:t>
      </w:r>
      <w:proofErr w:type="spellEnd"/>
      <w:r w:rsidR="00660186">
        <w:rPr>
          <w:rFonts w:hint="eastAsia"/>
          <w:sz w:val="28"/>
          <w:szCs w:val="28"/>
        </w:rPr>
        <w:t>、中间标签对象</w:t>
      </w:r>
      <w:proofErr w:type="spellStart"/>
      <w:r w:rsidR="002C72BD">
        <w:rPr>
          <w:rFonts w:hint="eastAsia"/>
          <w:sz w:val="28"/>
          <w:szCs w:val="28"/>
        </w:rPr>
        <w:t>Tagged</w:t>
      </w:r>
      <w:r w:rsidR="002C72BD">
        <w:rPr>
          <w:sz w:val="28"/>
          <w:szCs w:val="28"/>
        </w:rPr>
        <w:t>GWT</w:t>
      </w:r>
      <w:proofErr w:type="spellEnd"/>
      <w:r w:rsidR="00660186">
        <w:rPr>
          <w:rFonts w:hint="eastAsia"/>
          <w:sz w:val="28"/>
          <w:szCs w:val="28"/>
        </w:rPr>
        <w:t>、R</w:t>
      </w:r>
      <w:r w:rsidR="00660186">
        <w:rPr>
          <w:sz w:val="28"/>
          <w:szCs w:val="28"/>
        </w:rPr>
        <w:t>UCM</w:t>
      </w:r>
      <w:r w:rsidR="00660186">
        <w:rPr>
          <w:rFonts w:hint="eastAsia"/>
          <w:sz w:val="28"/>
          <w:szCs w:val="28"/>
        </w:rPr>
        <w:t>对象。</w:t>
      </w:r>
    </w:p>
    <w:p w:rsidR="00B3215A" w:rsidRDefault="00660186">
      <w:pPr>
        <w:pStyle w:val="a8"/>
        <w:numPr>
          <w:ilvl w:val="0"/>
          <w:numId w:val="10"/>
        </w:numPr>
        <w:spacing w:line="360" w:lineRule="auto"/>
        <w:ind w:left="845" w:firstLineChars="0"/>
        <w:rPr>
          <w:sz w:val="28"/>
          <w:szCs w:val="28"/>
        </w:rPr>
      </w:pPr>
      <w:r>
        <w:rPr>
          <w:rFonts w:hint="eastAsia"/>
          <w:sz w:val="28"/>
          <w:szCs w:val="28"/>
        </w:rPr>
        <w:t>自然语言处理</w:t>
      </w:r>
      <w:r w:rsidR="00810C41">
        <w:rPr>
          <w:rFonts w:hint="eastAsia"/>
          <w:sz w:val="28"/>
          <w:szCs w:val="28"/>
        </w:rPr>
        <w:t>器</w:t>
      </w:r>
      <w:r>
        <w:rPr>
          <w:rFonts w:hint="eastAsia"/>
          <w:sz w:val="28"/>
          <w:szCs w:val="28"/>
        </w:rPr>
        <w:t>的</w:t>
      </w:r>
      <w:r w:rsidR="00810C41">
        <w:rPr>
          <w:rFonts w:hint="eastAsia"/>
          <w:sz w:val="28"/>
          <w:szCs w:val="28"/>
        </w:rPr>
        <w:t>主要功能是</w:t>
      </w:r>
      <w:r>
        <w:rPr>
          <w:rFonts w:hint="eastAsia"/>
          <w:sz w:val="28"/>
          <w:szCs w:val="28"/>
        </w:rPr>
        <w:t>为中间标签生成器和R</w:t>
      </w:r>
      <w:r>
        <w:rPr>
          <w:sz w:val="28"/>
          <w:szCs w:val="28"/>
        </w:rPr>
        <w:t>UCM</w:t>
      </w:r>
      <w:r>
        <w:rPr>
          <w:rFonts w:hint="eastAsia"/>
          <w:sz w:val="28"/>
          <w:szCs w:val="28"/>
        </w:rPr>
        <w:t>生成器提供支持，自然语言处理器提供的主要操作</w:t>
      </w:r>
      <w:proofErr w:type="gramStart"/>
      <w:r>
        <w:rPr>
          <w:rFonts w:hint="eastAsia"/>
          <w:sz w:val="28"/>
          <w:szCs w:val="28"/>
        </w:rPr>
        <w:t>有</w:t>
      </w:r>
      <w:r w:rsidR="0009144F">
        <w:rPr>
          <w:rFonts w:hint="eastAsia"/>
          <w:sz w:val="28"/>
          <w:szCs w:val="28"/>
        </w:rPr>
        <w:t>领域</w:t>
      </w:r>
      <w:proofErr w:type="gramEnd"/>
      <w:r w:rsidR="0009144F">
        <w:rPr>
          <w:rFonts w:hint="eastAsia"/>
          <w:sz w:val="28"/>
          <w:szCs w:val="28"/>
        </w:rPr>
        <w:t>背景信息导入、</w:t>
      </w:r>
      <w:r>
        <w:rPr>
          <w:rFonts w:hint="eastAsia"/>
          <w:sz w:val="28"/>
          <w:szCs w:val="28"/>
        </w:rPr>
        <w:t>分句、分词、词性标注、句法分析、句子相似度、摘要生成。</w:t>
      </w:r>
      <w:proofErr w:type="gramStart"/>
      <w:r>
        <w:rPr>
          <w:rFonts w:hint="eastAsia"/>
          <w:sz w:val="28"/>
          <w:szCs w:val="28"/>
        </w:rPr>
        <w:t>其中</w:t>
      </w:r>
      <w:r w:rsidR="0009144F">
        <w:rPr>
          <w:rFonts w:hint="eastAsia"/>
          <w:sz w:val="28"/>
          <w:szCs w:val="28"/>
        </w:rPr>
        <w:t>领域</w:t>
      </w:r>
      <w:proofErr w:type="gramEnd"/>
      <w:r w:rsidR="0009144F">
        <w:rPr>
          <w:rFonts w:hint="eastAsia"/>
          <w:sz w:val="28"/>
          <w:szCs w:val="28"/>
        </w:rPr>
        <w:t>背景信息导入为自然语言处理器拓展领域知识，提高自然语言处理的准确度；</w:t>
      </w:r>
      <w:r>
        <w:rPr>
          <w:rFonts w:hint="eastAsia"/>
          <w:sz w:val="28"/>
          <w:szCs w:val="28"/>
        </w:rPr>
        <w:t>分句操作将一段文本拆分成有意义的句子</w:t>
      </w:r>
      <w:r w:rsidR="0009144F">
        <w:rPr>
          <w:rFonts w:hint="eastAsia"/>
          <w:sz w:val="28"/>
          <w:szCs w:val="28"/>
        </w:rPr>
        <w:t>；</w:t>
      </w:r>
      <w:r>
        <w:rPr>
          <w:rFonts w:hint="eastAsia"/>
          <w:sz w:val="28"/>
          <w:szCs w:val="28"/>
        </w:rPr>
        <w:t>分词操作将一句话拆分成词的集合</w:t>
      </w:r>
      <w:r w:rsidR="0009144F">
        <w:rPr>
          <w:rFonts w:hint="eastAsia"/>
          <w:sz w:val="28"/>
          <w:szCs w:val="28"/>
        </w:rPr>
        <w:t>；</w:t>
      </w:r>
      <w:r>
        <w:rPr>
          <w:rFonts w:hint="eastAsia"/>
          <w:sz w:val="28"/>
          <w:szCs w:val="28"/>
        </w:rPr>
        <w:t>词性标注在分词的基础上</w:t>
      </w:r>
      <w:r w:rsidR="0009144F">
        <w:rPr>
          <w:rFonts w:hint="eastAsia"/>
          <w:sz w:val="28"/>
          <w:szCs w:val="28"/>
        </w:rPr>
        <w:t>标注每个词的词性；句法分析根据分词和词性标注结果生成句子的语法树；句子相似度计算采用向量化方法</w:t>
      </w:r>
      <w:r w:rsidR="0009144F">
        <w:rPr>
          <w:rFonts w:hint="eastAsia"/>
          <w:sz w:val="28"/>
          <w:szCs w:val="28"/>
        </w:rPr>
        <w:lastRenderedPageBreak/>
        <w:t>计算两个句子结构的相似度；摘要生成操作根据一段文本生成对文本的摘要描述。</w:t>
      </w:r>
    </w:p>
    <w:p w:rsidR="00B3215A" w:rsidRDefault="0009144F">
      <w:pPr>
        <w:pStyle w:val="a8"/>
        <w:numPr>
          <w:ilvl w:val="0"/>
          <w:numId w:val="10"/>
        </w:numPr>
        <w:spacing w:line="360" w:lineRule="auto"/>
        <w:ind w:left="845" w:firstLineChars="0"/>
        <w:rPr>
          <w:sz w:val="28"/>
          <w:szCs w:val="28"/>
        </w:rPr>
      </w:pPr>
      <w:r>
        <w:rPr>
          <w:rFonts w:hint="eastAsia"/>
          <w:sz w:val="28"/>
          <w:szCs w:val="28"/>
        </w:rPr>
        <w:t>中间标签生成器以自然语言处理器为支持处理输入的原始G</w:t>
      </w:r>
      <w:r>
        <w:rPr>
          <w:sz w:val="28"/>
          <w:szCs w:val="28"/>
        </w:rPr>
        <w:t>WT</w:t>
      </w:r>
      <w:r>
        <w:rPr>
          <w:rFonts w:hint="eastAsia"/>
          <w:sz w:val="28"/>
          <w:szCs w:val="28"/>
        </w:rPr>
        <w:t>数据，根据标签的设计逐个分析出标签内容，依次添加G</w:t>
      </w:r>
      <w:r>
        <w:rPr>
          <w:sz w:val="28"/>
          <w:szCs w:val="28"/>
        </w:rPr>
        <w:t>WT</w:t>
      </w:r>
      <w:r>
        <w:rPr>
          <w:rFonts w:hint="eastAsia"/>
          <w:sz w:val="28"/>
          <w:szCs w:val="28"/>
        </w:rPr>
        <w:t>级别和句子级别的标签，输出中间标签对象</w:t>
      </w:r>
      <w:r w:rsidR="00810C41">
        <w:rPr>
          <w:rFonts w:hint="eastAsia"/>
          <w:sz w:val="28"/>
          <w:szCs w:val="28"/>
        </w:rPr>
        <w:t>。</w:t>
      </w:r>
    </w:p>
    <w:p w:rsidR="00B3215A" w:rsidRDefault="009A1838">
      <w:pPr>
        <w:pStyle w:val="a8"/>
        <w:numPr>
          <w:ilvl w:val="0"/>
          <w:numId w:val="10"/>
        </w:numPr>
        <w:spacing w:line="360" w:lineRule="auto"/>
        <w:ind w:left="845" w:firstLineChars="0"/>
        <w:rPr>
          <w:sz w:val="28"/>
          <w:szCs w:val="28"/>
        </w:rPr>
      </w:pPr>
      <w:r>
        <w:rPr>
          <w:rFonts w:hint="eastAsia"/>
          <w:sz w:val="28"/>
          <w:szCs w:val="28"/>
        </w:rPr>
        <w:t>中间标签对象是生成R</w:t>
      </w:r>
      <w:r>
        <w:rPr>
          <w:sz w:val="28"/>
          <w:szCs w:val="28"/>
        </w:rPr>
        <w:t>UCM</w:t>
      </w:r>
      <w:r>
        <w:rPr>
          <w:rFonts w:hint="eastAsia"/>
          <w:sz w:val="28"/>
          <w:szCs w:val="28"/>
        </w:rPr>
        <w:t>的基础，</w:t>
      </w:r>
      <w:r w:rsidR="002C72BD">
        <w:rPr>
          <w:rFonts w:hint="eastAsia"/>
          <w:sz w:val="28"/>
          <w:szCs w:val="28"/>
        </w:rPr>
        <w:t>既包含了原始G</w:t>
      </w:r>
      <w:r w:rsidR="002C72BD">
        <w:rPr>
          <w:sz w:val="28"/>
          <w:szCs w:val="28"/>
        </w:rPr>
        <w:t>WT</w:t>
      </w:r>
      <w:r w:rsidR="002C72BD">
        <w:rPr>
          <w:rFonts w:hint="eastAsia"/>
          <w:sz w:val="28"/>
          <w:szCs w:val="28"/>
        </w:rPr>
        <w:t>的全部内容，也针对生成R</w:t>
      </w:r>
      <w:r w:rsidR="002C72BD">
        <w:rPr>
          <w:sz w:val="28"/>
          <w:szCs w:val="28"/>
        </w:rPr>
        <w:t>UCM</w:t>
      </w:r>
      <w:r w:rsidR="002C72BD">
        <w:rPr>
          <w:rFonts w:hint="eastAsia"/>
          <w:sz w:val="28"/>
          <w:szCs w:val="28"/>
        </w:rPr>
        <w:t>的需要使用了标签，通过中间标签生成器将原始G</w:t>
      </w:r>
      <w:r w:rsidR="002C72BD">
        <w:rPr>
          <w:sz w:val="28"/>
          <w:szCs w:val="28"/>
        </w:rPr>
        <w:t>WT</w:t>
      </w:r>
      <w:r w:rsidR="002C72BD">
        <w:rPr>
          <w:rFonts w:hint="eastAsia"/>
          <w:sz w:val="28"/>
          <w:szCs w:val="28"/>
        </w:rPr>
        <w:t>对象转换成中间标签对象，提供R</w:t>
      </w:r>
      <w:r w:rsidR="002C72BD">
        <w:rPr>
          <w:sz w:val="28"/>
          <w:szCs w:val="28"/>
        </w:rPr>
        <w:t>UCM</w:t>
      </w:r>
      <w:r w:rsidR="002C72BD">
        <w:rPr>
          <w:rFonts w:hint="eastAsia"/>
          <w:sz w:val="28"/>
          <w:szCs w:val="28"/>
        </w:rPr>
        <w:t>生成器使用</w:t>
      </w:r>
      <w:r w:rsidR="00810C41">
        <w:rPr>
          <w:rFonts w:hint="eastAsia"/>
          <w:sz w:val="28"/>
          <w:szCs w:val="28"/>
        </w:rPr>
        <w:t>。</w:t>
      </w:r>
    </w:p>
    <w:p w:rsidR="002C72BD" w:rsidRDefault="002C72BD">
      <w:pPr>
        <w:pStyle w:val="a8"/>
        <w:numPr>
          <w:ilvl w:val="0"/>
          <w:numId w:val="10"/>
        </w:numPr>
        <w:spacing w:line="360" w:lineRule="auto"/>
        <w:ind w:left="845" w:firstLineChars="0"/>
        <w:rPr>
          <w:sz w:val="28"/>
          <w:szCs w:val="28"/>
        </w:rPr>
      </w:pPr>
      <w:r>
        <w:rPr>
          <w:rFonts w:hint="eastAsia"/>
          <w:sz w:val="28"/>
          <w:szCs w:val="28"/>
        </w:rPr>
        <w:t>R</w:t>
      </w:r>
      <w:r>
        <w:rPr>
          <w:sz w:val="28"/>
          <w:szCs w:val="28"/>
        </w:rPr>
        <w:t>UCM</w:t>
      </w:r>
      <w:r>
        <w:rPr>
          <w:rFonts w:hint="eastAsia"/>
          <w:sz w:val="28"/>
          <w:szCs w:val="28"/>
        </w:rPr>
        <w:t>生成器用于产生系统的最终输出，根据R</w:t>
      </w:r>
      <w:r>
        <w:rPr>
          <w:sz w:val="28"/>
          <w:szCs w:val="28"/>
        </w:rPr>
        <w:t>UCM</w:t>
      </w:r>
      <w:r>
        <w:rPr>
          <w:rFonts w:hint="eastAsia"/>
          <w:sz w:val="28"/>
          <w:szCs w:val="28"/>
        </w:rPr>
        <w:t>规定的格式从中间标签对象中提取信息填写R</w:t>
      </w:r>
      <w:r>
        <w:rPr>
          <w:sz w:val="28"/>
          <w:szCs w:val="28"/>
        </w:rPr>
        <w:t>UCM</w:t>
      </w:r>
      <w:r>
        <w:rPr>
          <w:rFonts w:hint="eastAsia"/>
          <w:sz w:val="28"/>
          <w:szCs w:val="28"/>
        </w:rPr>
        <w:t>的对应字段，对于不能直接提取的字段应用自然语言处理器分析中间标签对象进行生成，产生R</w:t>
      </w:r>
      <w:r>
        <w:rPr>
          <w:sz w:val="28"/>
          <w:szCs w:val="28"/>
        </w:rPr>
        <w:t>UCM</w:t>
      </w:r>
      <w:r>
        <w:rPr>
          <w:rFonts w:hint="eastAsia"/>
          <w:sz w:val="28"/>
          <w:szCs w:val="28"/>
        </w:rPr>
        <w:t>对象，将R</w:t>
      </w:r>
      <w:r>
        <w:rPr>
          <w:sz w:val="28"/>
          <w:szCs w:val="28"/>
        </w:rPr>
        <w:t>UCM</w:t>
      </w:r>
      <w:r>
        <w:rPr>
          <w:rFonts w:hint="eastAsia"/>
          <w:sz w:val="28"/>
          <w:szCs w:val="28"/>
        </w:rPr>
        <w:t>对象输出到文件中。</w:t>
      </w:r>
    </w:p>
    <w:p w:rsidR="00B3215A" w:rsidRDefault="00810C41">
      <w:pPr>
        <w:spacing w:line="360" w:lineRule="auto"/>
        <w:rPr>
          <w:b/>
          <w:bCs/>
          <w:sz w:val="28"/>
          <w:szCs w:val="28"/>
        </w:rPr>
      </w:pPr>
      <w:r>
        <w:rPr>
          <w:rFonts w:hint="eastAsia"/>
          <w:b/>
          <w:bCs/>
          <w:sz w:val="28"/>
          <w:szCs w:val="28"/>
        </w:rPr>
        <w:t>状态图解释：</w:t>
      </w:r>
    </w:p>
    <w:p w:rsidR="00B3215A" w:rsidRDefault="00810C41">
      <w:pPr>
        <w:spacing w:line="360" w:lineRule="auto"/>
        <w:ind w:firstLine="420"/>
        <w:rPr>
          <w:sz w:val="28"/>
          <w:szCs w:val="28"/>
        </w:rPr>
      </w:pPr>
      <w:r>
        <w:rPr>
          <w:rFonts w:hint="eastAsia"/>
          <w:sz w:val="28"/>
          <w:szCs w:val="28"/>
        </w:rPr>
        <w:t>本次项目所需要处理的主要对象是文档，贯穿着项目的始终。在输入状态完成后，初始的文档被转化成了一系列的G</w:t>
      </w:r>
      <w:r>
        <w:rPr>
          <w:sz w:val="28"/>
          <w:szCs w:val="28"/>
        </w:rPr>
        <w:t>WT</w:t>
      </w:r>
      <w:r>
        <w:rPr>
          <w:rFonts w:hint="eastAsia"/>
          <w:sz w:val="28"/>
          <w:szCs w:val="28"/>
        </w:rPr>
        <w:t>描述，而本项目的关键就在于G</w:t>
      </w:r>
      <w:r>
        <w:rPr>
          <w:sz w:val="28"/>
          <w:szCs w:val="28"/>
        </w:rPr>
        <w:t>WT</w:t>
      </w:r>
      <w:r>
        <w:rPr>
          <w:rFonts w:hint="eastAsia"/>
          <w:sz w:val="28"/>
          <w:szCs w:val="28"/>
        </w:rPr>
        <w:t>描述的处理上——将其转化为R</w:t>
      </w:r>
      <w:r>
        <w:rPr>
          <w:sz w:val="28"/>
          <w:szCs w:val="28"/>
        </w:rPr>
        <w:t>UCM</w:t>
      </w:r>
      <w:r>
        <w:rPr>
          <w:rFonts w:hint="eastAsia"/>
          <w:sz w:val="28"/>
          <w:szCs w:val="28"/>
        </w:rPr>
        <w:t>需求文档。在整个转化过程中，先对</w:t>
      </w:r>
      <w:r w:rsidR="004348FE">
        <w:rPr>
          <w:rFonts w:hint="eastAsia"/>
          <w:sz w:val="28"/>
          <w:szCs w:val="28"/>
        </w:rPr>
        <w:t>输入的</w:t>
      </w:r>
      <w:r>
        <w:rPr>
          <w:rFonts w:hint="eastAsia"/>
          <w:sz w:val="28"/>
          <w:szCs w:val="28"/>
        </w:rPr>
        <w:t>G</w:t>
      </w:r>
      <w:r>
        <w:rPr>
          <w:sz w:val="28"/>
          <w:szCs w:val="28"/>
        </w:rPr>
        <w:t>WT</w:t>
      </w:r>
      <w:r w:rsidR="004348FE">
        <w:rPr>
          <w:rFonts w:hint="eastAsia"/>
          <w:sz w:val="28"/>
          <w:szCs w:val="28"/>
        </w:rPr>
        <w:t>文档进行分析，对其中的G</w:t>
      </w:r>
      <w:r w:rsidR="004348FE">
        <w:rPr>
          <w:sz w:val="28"/>
          <w:szCs w:val="28"/>
        </w:rPr>
        <w:t>WT</w:t>
      </w:r>
      <w:r>
        <w:rPr>
          <w:rFonts w:hint="eastAsia"/>
          <w:sz w:val="28"/>
          <w:szCs w:val="28"/>
        </w:rPr>
        <w:t>描述</w:t>
      </w:r>
      <w:r w:rsidR="004348FE">
        <w:rPr>
          <w:rFonts w:hint="eastAsia"/>
          <w:sz w:val="28"/>
          <w:szCs w:val="28"/>
        </w:rPr>
        <w:t>生成对应的G</w:t>
      </w:r>
      <w:r w:rsidR="004348FE">
        <w:rPr>
          <w:sz w:val="28"/>
          <w:szCs w:val="28"/>
        </w:rPr>
        <w:t>WT</w:t>
      </w:r>
      <w:r w:rsidR="004348FE">
        <w:rPr>
          <w:rFonts w:hint="eastAsia"/>
          <w:sz w:val="28"/>
          <w:szCs w:val="28"/>
        </w:rPr>
        <w:t>对象，通过中间标签生成将G</w:t>
      </w:r>
      <w:r w:rsidR="004348FE">
        <w:rPr>
          <w:sz w:val="28"/>
          <w:szCs w:val="28"/>
        </w:rPr>
        <w:t>WT</w:t>
      </w:r>
      <w:r w:rsidR="004348FE">
        <w:rPr>
          <w:rFonts w:hint="eastAsia"/>
          <w:sz w:val="28"/>
          <w:szCs w:val="28"/>
        </w:rPr>
        <w:t>对象转换为中间标签对象</w:t>
      </w:r>
      <w:proofErr w:type="spellStart"/>
      <w:r w:rsidR="004348FE">
        <w:rPr>
          <w:rFonts w:hint="eastAsia"/>
          <w:sz w:val="28"/>
          <w:szCs w:val="28"/>
        </w:rPr>
        <w:t>TaggedGWT</w:t>
      </w:r>
      <w:proofErr w:type="spellEnd"/>
      <w:r w:rsidR="004348FE">
        <w:rPr>
          <w:rFonts w:hint="eastAsia"/>
          <w:sz w:val="28"/>
          <w:szCs w:val="28"/>
        </w:rPr>
        <w:t>，由R</w:t>
      </w:r>
      <w:r w:rsidR="004348FE">
        <w:rPr>
          <w:sz w:val="28"/>
          <w:szCs w:val="28"/>
        </w:rPr>
        <w:t>UCM</w:t>
      </w:r>
      <w:r w:rsidR="004348FE">
        <w:rPr>
          <w:rFonts w:hint="eastAsia"/>
          <w:sz w:val="28"/>
          <w:szCs w:val="28"/>
        </w:rPr>
        <w:t>生成器将</w:t>
      </w:r>
      <w:proofErr w:type="spellStart"/>
      <w:r w:rsidR="004348FE">
        <w:rPr>
          <w:rFonts w:hint="eastAsia"/>
          <w:sz w:val="28"/>
          <w:szCs w:val="28"/>
        </w:rPr>
        <w:t>Tagged</w:t>
      </w:r>
      <w:r w:rsidR="004348FE">
        <w:rPr>
          <w:sz w:val="28"/>
          <w:szCs w:val="28"/>
        </w:rPr>
        <w:t>GWT</w:t>
      </w:r>
      <w:proofErr w:type="spellEnd"/>
      <w:r w:rsidR="004348FE">
        <w:rPr>
          <w:rFonts w:hint="eastAsia"/>
          <w:sz w:val="28"/>
          <w:szCs w:val="28"/>
        </w:rPr>
        <w:t>对象转换成对应的R</w:t>
      </w:r>
      <w:r w:rsidR="004348FE">
        <w:rPr>
          <w:sz w:val="28"/>
          <w:szCs w:val="28"/>
        </w:rPr>
        <w:t>UCM</w:t>
      </w:r>
      <w:r w:rsidR="004348FE">
        <w:rPr>
          <w:rFonts w:hint="eastAsia"/>
          <w:sz w:val="28"/>
          <w:szCs w:val="28"/>
        </w:rPr>
        <w:t>对象并产生输出文件</w:t>
      </w:r>
      <w:r>
        <w:rPr>
          <w:rFonts w:hint="eastAsia"/>
          <w:sz w:val="28"/>
          <w:szCs w:val="28"/>
        </w:rPr>
        <w:t>。</w:t>
      </w:r>
    </w:p>
    <w:p w:rsidR="00CE3F95" w:rsidRPr="00CE3F95" w:rsidRDefault="00CE3F95" w:rsidP="00CE3F95">
      <w:pPr>
        <w:spacing w:line="360" w:lineRule="auto"/>
        <w:ind w:firstLineChars="800" w:firstLine="1680"/>
        <w:rPr>
          <w:sz w:val="28"/>
          <w:szCs w:val="28"/>
        </w:rPr>
      </w:pPr>
      <w:r>
        <w:rPr>
          <w:noProof/>
        </w:rPr>
        <w:lastRenderedPageBreak/>
        <w:drawing>
          <wp:inline distT="0" distB="0" distL="0" distR="0" wp14:anchorId="472EC47B" wp14:editId="68347374">
            <wp:extent cx="3847725" cy="41846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1258" cy="4221120"/>
                    </a:xfrm>
                    <a:prstGeom prst="rect">
                      <a:avLst/>
                    </a:prstGeom>
                    <a:noFill/>
                    <a:ln>
                      <a:noFill/>
                    </a:ln>
                  </pic:spPr>
                </pic:pic>
              </a:graphicData>
            </a:graphic>
          </wp:inline>
        </w:drawing>
      </w:r>
    </w:p>
    <w:p w:rsidR="0019496A" w:rsidRPr="0019496A" w:rsidRDefault="0019496A" w:rsidP="0019496A">
      <w:pPr>
        <w:jc w:val="center"/>
        <w:rPr>
          <w:sz w:val="24"/>
          <w:szCs w:val="24"/>
        </w:rPr>
      </w:pPr>
      <w:r>
        <w:rPr>
          <w:rFonts w:hint="eastAsia"/>
          <w:sz w:val="24"/>
          <w:szCs w:val="24"/>
        </w:rPr>
        <w:t>图4 词性标注状态图</w:t>
      </w:r>
    </w:p>
    <w:p w:rsidR="00B3215A" w:rsidRDefault="004348FE">
      <w:pPr>
        <w:pStyle w:val="a8"/>
        <w:numPr>
          <w:ilvl w:val="0"/>
          <w:numId w:val="12"/>
        </w:numPr>
        <w:spacing w:line="360" w:lineRule="auto"/>
        <w:ind w:firstLineChars="0"/>
        <w:rPr>
          <w:sz w:val="28"/>
          <w:szCs w:val="28"/>
        </w:rPr>
      </w:pPr>
      <w:r>
        <w:rPr>
          <w:rFonts w:hint="eastAsia"/>
          <w:sz w:val="28"/>
          <w:szCs w:val="28"/>
        </w:rPr>
        <w:t>输入文档：在此状态下有两种输入文件，一种是记录了一组G</w:t>
      </w:r>
      <w:r>
        <w:rPr>
          <w:sz w:val="28"/>
          <w:szCs w:val="28"/>
        </w:rPr>
        <w:t>WT</w:t>
      </w:r>
      <w:r>
        <w:rPr>
          <w:rFonts w:hint="eastAsia"/>
          <w:sz w:val="28"/>
          <w:szCs w:val="28"/>
        </w:rPr>
        <w:t>描述的纯文本文件，以utf-</w:t>
      </w:r>
      <w:r>
        <w:rPr>
          <w:sz w:val="28"/>
          <w:szCs w:val="28"/>
        </w:rPr>
        <w:t>8</w:t>
      </w:r>
      <w:r>
        <w:rPr>
          <w:rFonts w:hint="eastAsia"/>
          <w:sz w:val="28"/>
          <w:szCs w:val="28"/>
        </w:rPr>
        <w:t>方式编码；一种是记录了G</w:t>
      </w:r>
      <w:r>
        <w:rPr>
          <w:sz w:val="28"/>
          <w:szCs w:val="28"/>
        </w:rPr>
        <w:t>WT</w:t>
      </w:r>
      <w:r>
        <w:rPr>
          <w:rFonts w:hint="eastAsia"/>
          <w:sz w:val="28"/>
          <w:szCs w:val="28"/>
        </w:rPr>
        <w:t>描述领域背景信息的纯文本文件，以utf-</w:t>
      </w:r>
      <w:r>
        <w:rPr>
          <w:sz w:val="28"/>
          <w:szCs w:val="28"/>
        </w:rPr>
        <w:t>8</w:t>
      </w:r>
      <w:r>
        <w:rPr>
          <w:rFonts w:hint="eastAsia"/>
          <w:sz w:val="28"/>
          <w:szCs w:val="28"/>
        </w:rPr>
        <w:t>方式编码。</w:t>
      </w:r>
    </w:p>
    <w:p w:rsidR="004348FE" w:rsidRDefault="004348FE">
      <w:pPr>
        <w:pStyle w:val="a8"/>
        <w:numPr>
          <w:ilvl w:val="0"/>
          <w:numId w:val="12"/>
        </w:numPr>
        <w:spacing w:line="360" w:lineRule="auto"/>
        <w:ind w:firstLineChars="0"/>
        <w:rPr>
          <w:sz w:val="28"/>
          <w:szCs w:val="28"/>
        </w:rPr>
      </w:pPr>
      <w:r>
        <w:rPr>
          <w:rFonts w:hint="eastAsia"/>
          <w:sz w:val="28"/>
          <w:szCs w:val="28"/>
        </w:rPr>
        <w:t>领域背景：在此状态下系统应用</w:t>
      </w:r>
      <w:r w:rsidR="00212FD5">
        <w:rPr>
          <w:rFonts w:hint="eastAsia"/>
          <w:sz w:val="28"/>
          <w:szCs w:val="28"/>
        </w:rPr>
        <w:t>领域背景信息文件更新自然语言处理器，提高自然语言处理器的准确度。</w:t>
      </w:r>
    </w:p>
    <w:p w:rsidR="00212FD5" w:rsidRDefault="00212FD5">
      <w:pPr>
        <w:pStyle w:val="a8"/>
        <w:numPr>
          <w:ilvl w:val="0"/>
          <w:numId w:val="12"/>
        </w:numPr>
        <w:spacing w:line="360" w:lineRule="auto"/>
        <w:ind w:firstLineChars="0"/>
        <w:rPr>
          <w:sz w:val="28"/>
          <w:szCs w:val="28"/>
        </w:rPr>
      </w:pPr>
      <w:r>
        <w:rPr>
          <w:rFonts w:hint="eastAsia"/>
          <w:sz w:val="28"/>
          <w:szCs w:val="28"/>
        </w:rPr>
        <w:t>G</w:t>
      </w:r>
      <w:r>
        <w:rPr>
          <w:sz w:val="28"/>
          <w:szCs w:val="28"/>
        </w:rPr>
        <w:t>WT</w:t>
      </w:r>
      <w:r>
        <w:rPr>
          <w:rFonts w:hint="eastAsia"/>
          <w:sz w:val="28"/>
          <w:szCs w:val="28"/>
        </w:rPr>
        <w:t>：在此状态下系统分析输入的G</w:t>
      </w:r>
      <w:r>
        <w:rPr>
          <w:sz w:val="28"/>
          <w:szCs w:val="28"/>
        </w:rPr>
        <w:t>WT</w:t>
      </w:r>
      <w:r>
        <w:rPr>
          <w:rFonts w:hint="eastAsia"/>
          <w:sz w:val="28"/>
          <w:szCs w:val="28"/>
        </w:rPr>
        <w:t>文档，生成对应的原始G</w:t>
      </w:r>
      <w:r>
        <w:rPr>
          <w:sz w:val="28"/>
          <w:szCs w:val="28"/>
        </w:rPr>
        <w:t>WT</w:t>
      </w:r>
      <w:r>
        <w:rPr>
          <w:rFonts w:hint="eastAsia"/>
          <w:sz w:val="28"/>
          <w:szCs w:val="28"/>
        </w:rPr>
        <w:t>对象用于后续的处理。</w:t>
      </w:r>
    </w:p>
    <w:p w:rsidR="00212FD5" w:rsidRDefault="00212FD5">
      <w:pPr>
        <w:pStyle w:val="a8"/>
        <w:numPr>
          <w:ilvl w:val="0"/>
          <w:numId w:val="12"/>
        </w:numPr>
        <w:spacing w:line="360" w:lineRule="auto"/>
        <w:ind w:firstLineChars="0"/>
        <w:rPr>
          <w:sz w:val="28"/>
          <w:szCs w:val="28"/>
        </w:rPr>
      </w:pPr>
      <w:proofErr w:type="spellStart"/>
      <w:r>
        <w:rPr>
          <w:rFonts w:hint="eastAsia"/>
          <w:sz w:val="28"/>
          <w:szCs w:val="28"/>
        </w:rPr>
        <w:t>TaggedGWT</w:t>
      </w:r>
      <w:proofErr w:type="spellEnd"/>
      <w:r>
        <w:rPr>
          <w:rFonts w:hint="eastAsia"/>
          <w:sz w:val="28"/>
          <w:szCs w:val="28"/>
        </w:rPr>
        <w:t>：在此状态下系统对一组原始的G</w:t>
      </w:r>
      <w:r>
        <w:rPr>
          <w:sz w:val="28"/>
          <w:szCs w:val="28"/>
        </w:rPr>
        <w:t>WT</w:t>
      </w:r>
      <w:r>
        <w:rPr>
          <w:rFonts w:hint="eastAsia"/>
          <w:sz w:val="28"/>
          <w:szCs w:val="28"/>
        </w:rPr>
        <w:t>对象进行</w:t>
      </w:r>
      <w:r w:rsidR="003D7C4B">
        <w:rPr>
          <w:rFonts w:hint="eastAsia"/>
          <w:sz w:val="28"/>
          <w:szCs w:val="28"/>
        </w:rPr>
        <w:t xml:space="preserve"> </w:t>
      </w:r>
      <w:r>
        <w:rPr>
          <w:rFonts w:hint="eastAsia"/>
          <w:sz w:val="28"/>
          <w:szCs w:val="28"/>
        </w:rPr>
        <w:t>自然语言处理和标签生成，产生一组对应的中间标签对象。</w:t>
      </w:r>
    </w:p>
    <w:p w:rsidR="00212FD5" w:rsidRDefault="00212FD5">
      <w:pPr>
        <w:pStyle w:val="a8"/>
        <w:numPr>
          <w:ilvl w:val="0"/>
          <w:numId w:val="12"/>
        </w:numPr>
        <w:spacing w:line="360" w:lineRule="auto"/>
        <w:ind w:firstLineChars="0"/>
        <w:rPr>
          <w:sz w:val="28"/>
          <w:szCs w:val="28"/>
        </w:rPr>
      </w:pPr>
      <w:r>
        <w:rPr>
          <w:rFonts w:hint="eastAsia"/>
          <w:sz w:val="28"/>
          <w:szCs w:val="28"/>
        </w:rPr>
        <w:t>R</w:t>
      </w:r>
      <w:r>
        <w:rPr>
          <w:sz w:val="28"/>
          <w:szCs w:val="28"/>
        </w:rPr>
        <w:t>UCM</w:t>
      </w:r>
      <w:r>
        <w:rPr>
          <w:rFonts w:hint="eastAsia"/>
          <w:sz w:val="28"/>
          <w:szCs w:val="28"/>
        </w:rPr>
        <w:t>：在此状态下系统根据R</w:t>
      </w:r>
      <w:r>
        <w:rPr>
          <w:sz w:val="28"/>
          <w:szCs w:val="28"/>
        </w:rPr>
        <w:t>UCM</w:t>
      </w:r>
      <w:r>
        <w:rPr>
          <w:rFonts w:hint="eastAsia"/>
          <w:sz w:val="28"/>
          <w:szCs w:val="28"/>
        </w:rPr>
        <w:t>的格式从一组</w:t>
      </w:r>
      <w:proofErr w:type="spellStart"/>
      <w:r>
        <w:rPr>
          <w:rFonts w:hint="eastAsia"/>
          <w:sz w:val="28"/>
          <w:szCs w:val="28"/>
        </w:rPr>
        <w:t>Tagged</w:t>
      </w:r>
      <w:r>
        <w:rPr>
          <w:sz w:val="28"/>
          <w:szCs w:val="28"/>
        </w:rPr>
        <w:t>GWT</w:t>
      </w:r>
      <w:proofErr w:type="spellEnd"/>
      <w:r>
        <w:rPr>
          <w:rFonts w:hint="eastAsia"/>
          <w:sz w:val="28"/>
          <w:szCs w:val="28"/>
        </w:rPr>
        <w:lastRenderedPageBreak/>
        <w:t>对象中提取信息，生成一个对应的R</w:t>
      </w:r>
      <w:r>
        <w:rPr>
          <w:sz w:val="28"/>
          <w:szCs w:val="28"/>
        </w:rPr>
        <w:t>UCM</w:t>
      </w:r>
      <w:r>
        <w:rPr>
          <w:rFonts w:hint="eastAsia"/>
          <w:sz w:val="28"/>
          <w:szCs w:val="28"/>
        </w:rPr>
        <w:t>对象。</w:t>
      </w:r>
    </w:p>
    <w:p w:rsidR="00212FD5" w:rsidRDefault="00212FD5">
      <w:pPr>
        <w:pStyle w:val="a8"/>
        <w:numPr>
          <w:ilvl w:val="0"/>
          <w:numId w:val="12"/>
        </w:numPr>
        <w:spacing w:line="360" w:lineRule="auto"/>
        <w:ind w:firstLineChars="0"/>
        <w:rPr>
          <w:sz w:val="28"/>
          <w:szCs w:val="28"/>
        </w:rPr>
      </w:pPr>
      <w:r>
        <w:rPr>
          <w:rFonts w:hint="eastAsia"/>
          <w:sz w:val="28"/>
          <w:szCs w:val="28"/>
        </w:rPr>
        <w:t>输出文档：在此状态下系统将一组生成的R</w:t>
      </w:r>
      <w:r>
        <w:rPr>
          <w:sz w:val="28"/>
          <w:szCs w:val="28"/>
        </w:rPr>
        <w:t>UCM</w:t>
      </w:r>
      <w:r>
        <w:rPr>
          <w:rFonts w:hint="eastAsia"/>
          <w:sz w:val="28"/>
          <w:szCs w:val="28"/>
        </w:rPr>
        <w:t>对象写入一个纯文本文件中，输出最终的结果文档。</w:t>
      </w:r>
    </w:p>
    <w:p w:rsidR="00B3215A" w:rsidRDefault="00810C41" w:rsidP="008C646D">
      <w:pPr>
        <w:pStyle w:val="1"/>
      </w:pPr>
      <w:bookmarkStart w:id="27" w:name="_Toc533976678"/>
      <w:r>
        <w:rPr>
          <w:rFonts w:hint="eastAsia"/>
        </w:rPr>
        <w:t>五、领域系统运行环境</w:t>
      </w:r>
      <w:bookmarkEnd w:id="27"/>
    </w:p>
    <w:p w:rsidR="00B3215A" w:rsidRDefault="00810C41">
      <w:pPr>
        <w:ind w:firstLineChars="200" w:firstLine="560"/>
        <w:rPr>
          <w:sz w:val="28"/>
        </w:rPr>
      </w:pPr>
      <w:r>
        <w:rPr>
          <w:rFonts w:hint="eastAsia"/>
          <w:sz w:val="28"/>
        </w:rPr>
        <w:t>将该领域系统看成一个黑盒，与该系统发生交互的系统主要可以分成文档、软件支持设施与人员三大类。其中，文档可以粗略</w:t>
      </w:r>
      <w:r w:rsidR="006E394D">
        <w:rPr>
          <w:rFonts w:hint="eastAsia"/>
          <w:sz w:val="28"/>
        </w:rPr>
        <w:t>地分为</w:t>
      </w:r>
      <w:r>
        <w:rPr>
          <w:rFonts w:hint="eastAsia"/>
          <w:sz w:val="28"/>
        </w:rPr>
        <w:t>为GWT文档、RUCM文档两类，软件支持设施可以粗略地分化为软件运行硬件设施、软件运行网络设施两类，人员分为需求提出方和</w:t>
      </w:r>
      <w:proofErr w:type="gramStart"/>
      <w:r>
        <w:rPr>
          <w:rFonts w:hint="eastAsia"/>
          <w:sz w:val="28"/>
        </w:rPr>
        <w:t>软件开发方两方</w:t>
      </w:r>
      <w:proofErr w:type="gramEnd"/>
      <w:r>
        <w:rPr>
          <w:rFonts w:hint="eastAsia"/>
          <w:sz w:val="28"/>
        </w:rPr>
        <w:t>，软件开发方通常具有产品经理、开发人员等主要工作人员。在下面，本文将按照以上分类分别进行描述：</w:t>
      </w:r>
    </w:p>
    <w:p w:rsidR="00B3215A" w:rsidRDefault="008C646D" w:rsidP="008C646D">
      <w:pPr>
        <w:pStyle w:val="2"/>
      </w:pPr>
      <w:bookmarkStart w:id="28" w:name="_Toc533976679"/>
      <w:r>
        <w:rPr>
          <w:rFonts w:hint="eastAsia"/>
        </w:rPr>
        <w:t>1</w:t>
      </w:r>
      <w:r>
        <w:t xml:space="preserve"> </w:t>
      </w:r>
      <w:r w:rsidR="00810C41">
        <w:rPr>
          <w:rFonts w:hint="eastAsia"/>
        </w:rPr>
        <w:t>文档</w:t>
      </w:r>
      <w:bookmarkEnd w:id="28"/>
    </w:p>
    <w:p w:rsidR="00B3215A" w:rsidRDefault="00810C41">
      <w:pPr>
        <w:pStyle w:val="a8"/>
        <w:numPr>
          <w:ilvl w:val="0"/>
          <w:numId w:val="14"/>
        </w:numPr>
        <w:ind w:firstLineChars="0"/>
        <w:rPr>
          <w:sz w:val="28"/>
        </w:rPr>
      </w:pPr>
      <w:r>
        <w:rPr>
          <w:rFonts w:hint="eastAsia"/>
          <w:sz w:val="28"/>
        </w:rPr>
        <w:t>GWT文档：GWT文档是本系统唯一种类的输入文档，占据十分重要的环境地位。该类文档本身就具有一定结构，是按照Given-When-Then格式进行描述。其中，Given部分描述了执行行为之前的状态是什么，When部分描述了所指定的行为，Then部分描述了你通过以上行为希望产生什么样的改变。GWT在通常情况下应该是表述清晰、简单易懂的文档，但是在实际情况中可能不是这样。提出需求的用户可能不习惯GWT文档的描述方式，有可能采用一些不符合GWT文档的描述方式。以上这种情况可能会根据提出需求的用户的不同而不同，所以我们先假设这种情况出现的</w:t>
      </w:r>
      <w:r>
        <w:rPr>
          <w:rFonts w:hint="eastAsia"/>
          <w:sz w:val="28"/>
        </w:rPr>
        <w:lastRenderedPageBreak/>
        <w:t>频率比较少，以简化系统的设计难度。</w:t>
      </w:r>
    </w:p>
    <w:p w:rsidR="00B3215A" w:rsidRDefault="00810C41">
      <w:pPr>
        <w:pStyle w:val="a8"/>
        <w:numPr>
          <w:ilvl w:val="0"/>
          <w:numId w:val="14"/>
        </w:numPr>
        <w:ind w:firstLineChars="0"/>
        <w:rPr>
          <w:sz w:val="28"/>
        </w:rPr>
      </w:pPr>
      <w:r>
        <w:rPr>
          <w:rFonts w:hint="eastAsia"/>
          <w:sz w:val="28"/>
        </w:rPr>
        <w:t>RUCM文档：RUCM文档是本系统最重要的结果文档，是本系统的设计目标。该文档也是结构性的文档，其描述更加严谨，将用于</w:t>
      </w:r>
      <w:proofErr w:type="gramStart"/>
      <w:r>
        <w:rPr>
          <w:rFonts w:hint="eastAsia"/>
          <w:sz w:val="28"/>
        </w:rPr>
        <w:t>架构师</w:t>
      </w:r>
      <w:proofErr w:type="gramEnd"/>
      <w:r>
        <w:rPr>
          <w:rFonts w:hint="eastAsia"/>
          <w:sz w:val="28"/>
        </w:rPr>
        <w:t>的设计工作与程序员的编码工作。这类文档，我们希望它的结构受限，不会发生改变。RUCM文档格式如下：</w:t>
      </w:r>
    </w:p>
    <w:p w:rsidR="00B3215A" w:rsidRDefault="00810C41">
      <w:pPr>
        <w:pStyle w:val="a8"/>
        <w:numPr>
          <w:ilvl w:val="2"/>
          <w:numId w:val="13"/>
        </w:numPr>
        <w:ind w:firstLineChars="0"/>
        <w:rPr>
          <w:sz w:val="28"/>
        </w:rPr>
      </w:pPr>
      <w:r>
        <w:rPr>
          <w:rFonts w:hint="eastAsia"/>
          <w:sz w:val="28"/>
        </w:rPr>
        <w:t>Use</w:t>
      </w:r>
      <w:r>
        <w:rPr>
          <w:sz w:val="28"/>
        </w:rPr>
        <w:t xml:space="preserve"> Case Name</w:t>
      </w:r>
      <w:r>
        <w:rPr>
          <w:rFonts w:hint="eastAsia"/>
          <w:sz w:val="28"/>
        </w:rPr>
        <w:t>：用例名称，通常以动词开头。</w:t>
      </w:r>
    </w:p>
    <w:p w:rsidR="00B3215A" w:rsidRDefault="00810C41">
      <w:pPr>
        <w:pStyle w:val="a8"/>
        <w:numPr>
          <w:ilvl w:val="2"/>
          <w:numId w:val="13"/>
        </w:numPr>
        <w:ind w:firstLineChars="0"/>
        <w:rPr>
          <w:sz w:val="28"/>
        </w:rPr>
      </w:pPr>
      <w:r>
        <w:rPr>
          <w:rFonts w:hint="eastAsia"/>
          <w:sz w:val="28"/>
        </w:rPr>
        <w:t>Brief</w:t>
      </w:r>
      <w:r>
        <w:rPr>
          <w:sz w:val="28"/>
        </w:rPr>
        <w:t xml:space="preserve"> </w:t>
      </w:r>
      <w:r>
        <w:rPr>
          <w:rFonts w:hint="eastAsia"/>
          <w:sz w:val="28"/>
        </w:rPr>
        <w:t>Description：用例内容的简要描述。</w:t>
      </w:r>
    </w:p>
    <w:p w:rsidR="00B3215A" w:rsidRDefault="00810C41">
      <w:pPr>
        <w:pStyle w:val="a8"/>
        <w:numPr>
          <w:ilvl w:val="2"/>
          <w:numId w:val="13"/>
        </w:numPr>
        <w:ind w:firstLineChars="0"/>
        <w:rPr>
          <w:sz w:val="28"/>
        </w:rPr>
      </w:pPr>
      <w:r>
        <w:rPr>
          <w:rFonts w:hint="eastAsia"/>
          <w:sz w:val="28"/>
        </w:rPr>
        <w:t>Precondition：用例的前置条件，即用例执行前必须满足的条件。</w:t>
      </w:r>
    </w:p>
    <w:p w:rsidR="00B3215A" w:rsidRDefault="00810C41">
      <w:pPr>
        <w:pStyle w:val="a8"/>
        <w:numPr>
          <w:ilvl w:val="2"/>
          <w:numId w:val="13"/>
        </w:numPr>
        <w:ind w:firstLineChars="0"/>
        <w:rPr>
          <w:sz w:val="28"/>
        </w:rPr>
      </w:pPr>
      <w:r>
        <w:rPr>
          <w:rFonts w:hint="eastAsia"/>
          <w:sz w:val="28"/>
        </w:rPr>
        <w:t>Primary</w:t>
      </w:r>
      <w:r>
        <w:rPr>
          <w:sz w:val="28"/>
        </w:rPr>
        <w:t xml:space="preserve"> </w:t>
      </w:r>
      <w:r>
        <w:rPr>
          <w:rFonts w:hint="eastAsia"/>
          <w:sz w:val="28"/>
        </w:rPr>
        <w:t>Actor：主要活动者，即出发用例执行的活动者。</w:t>
      </w:r>
    </w:p>
    <w:p w:rsidR="00B3215A" w:rsidRDefault="00810C41">
      <w:pPr>
        <w:pStyle w:val="a8"/>
        <w:numPr>
          <w:ilvl w:val="2"/>
          <w:numId w:val="13"/>
        </w:numPr>
        <w:ind w:firstLineChars="0"/>
        <w:rPr>
          <w:sz w:val="28"/>
        </w:rPr>
      </w:pPr>
      <w:r>
        <w:rPr>
          <w:rFonts w:hint="eastAsia"/>
          <w:sz w:val="28"/>
        </w:rPr>
        <w:t>Secondary</w:t>
      </w:r>
      <w:r>
        <w:rPr>
          <w:sz w:val="28"/>
        </w:rPr>
        <w:t xml:space="preserve"> </w:t>
      </w:r>
      <w:r>
        <w:rPr>
          <w:rFonts w:hint="eastAsia"/>
          <w:sz w:val="28"/>
        </w:rPr>
        <w:t>Actors：次要活动者，除首要活动者外系统所依赖的其他活动者。</w:t>
      </w:r>
    </w:p>
    <w:p w:rsidR="00B3215A" w:rsidRDefault="00810C41">
      <w:pPr>
        <w:pStyle w:val="a8"/>
        <w:numPr>
          <w:ilvl w:val="2"/>
          <w:numId w:val="13"/>
        </w:numPr>
        <w:ind w:firstLineChars="0"/>
        <w:rPr>
          <w:sz w:val="28"/>
        </w:rPr>
      </w:pPr>
      <w:r>
        <w:rPr>
          <w:rFonts w:hint="eastAsia"/>
          <w:sz w:val="28"/>
        </w:rPr>
        <w:t>Dependency：依赖关系，描述与其他用例之间的包含和拓展关系。</w:t>
      </w:r>
    </w:p>
    <w:p w:rsidR="00B3215A" w:rsidRDefault="00810C41">
      <w:pPr>
        <w:pStyle w:val="a8"/>
        <w:numPr>
          <w:ilvl w:val="2"/>
          <w:numId w:val="13"/>
        </w:numPr>
        <w:ind w:firstLineChars="0"/>
        <w:rPr>
          <w:sz w:val="28"/>
        </w:rPr>
      </w:pPr>
      <w:r>
        <w:rPr>
          <w:rFonts w:hint="eastAsia"/>
          <w:sz w:val="28"/>
        </w:rPr>
        <w:t>Generation：泛化关系，描述与其他用例之间的泛化关系。</w:t>
      </w:r>
    </w:p>
    <w:p w:rsidR="00B3215A" w:rsidRDefault="00810C41">
      <w:pPr>
        <w:pStyle w:val="a8"/>
        <w:numPr>
          <w:ilvl w:val="2"/>
          <w:numId w:val="13"/>
        </w:numPr>
        <w:ind w:firstLineChars="0"/>
        <w:rPr>
          <w:sz w:val="28"/>
        </w:rPr>
      </w:pPr>
      <w:r>
        <w:rPr>
          <w:rFonts w:hint="eastAsia"/>
          <w:sz w:val="28"/>
        </w:rPr>
        <w:t>Basic</w:t>
      </w:r>
      <w:r>
        <w:rPr>
          <w:sz w:val="28"/>
        </w:rPr>
        <w:t xml:space="preserve"> </w:t>
      </w:r>
      <w:r>
        <w:rPr>
          <w:rFonts w:hint="eastAsia"/>
          <w:sz w:val="28"/>
        </w:rPr>
        <w:t>Flow：基本事件流，描述完全顺利执行用例时的事件流程。</w:t>
      </w:r>
    </w:p>
    <w:p w:rsidR="00B3215A" w:rsidRDefault="00810C41">
      <w:pPr>
        <w:pStyle w:val="a8"/>
        <w:numPr>
          <w:ilvl w:val="0"/>
          <w:numId w:val="15"/>
        </w:numPr>
        <w:ind w:left="1685" w:firstLineChars="0"/>
        <w:rPr>
          <w:sz w:val="28"/>
        </w:rPr>
      </w:pPr>
      <w:r>
        <w:rPr>
          <w:rFonts w:hint="eastAsia"/>
          <w:sz w:val="28"/>
        </w:rPr>
        <w:t>Steps（numbered）：事件流步骤</w:t>
      </w:r>
    </w:p>
    <w:p w:rsidR="00B3215A" w:rsidRDefault="00810C41">
      <w:pPr>
        <w:pStyle w:val="a8"/>
        <w:numPr>
          <w:ilvl w:val="0"/>
          <w:numId w:val="15"/>
        </w:numPr>
        <w:ind w:left="1685" w:firstLineChars="0"/>
        <w:rPr>
          <w:sz w:val="28"/>
        </w:rPr>
      </w:pPr>
      <w:r>
        <w:rPr>
          <w:rFonts w:hint="eastAsia"/>
          <w:sz w:val="28"/>
        </w:rPr>
        <w:t>Post</w:t>
      </w:r>
      <w:r>
        <w:rPr>
          <w:sz w:val="28"/>
        </w:rPr>
        <w:t xml:space="preserve"> </w:t>
      </w:r>
      <w:r>
        <w:rPr>
          <w:rFonts w:hint="eastAsia"/>
          <w:sz w:val="28"/>
        </w:rPr>
        <w:t>Condition：基本流的后置条件</w:t>
      </w:r>
    </w:p>
    <w:p w:rsidR="00B3215A" w:rsidRDefault="00810C41">
      <w:pPr>
        <w:pStyle w:val="a8"/>
        <w:numPr>
          <w:ilvl w:val="2"/>
          <w:numId w:val="13"/>
        </w:numPr>
        <w:ind w:firstLineChars="0"/>
        <w:rPr>
          <w:sz w:val="28"/>
        </w:rPr>
      </w:pPr>
      <w:r>
        <w:rPr>
          <w:rFonts w:hint="eastAsia"/>
          <w:sz w:val="28"/>
        </w:rPr>
        <w:t>Speci</w:t>
      </w:r>
      <w:r>
        <w:rPr>
          <w:sz w:val="28"/>
        </w:rPr>
        <w:t>fic Alternative Flows</w:t>
      </w:r>
      <w:r>
        <w:rPr>
          <w:rFonts w:hint="eastAsia"/>
          <w:sz w:val="28"/>
        </w:rPr>
        <w:t>：特定分支流</w:t>
      </w:r>
    </w:p>
    <w:p w:rsidR="00B3215A" w:rsidRDefault="00810C41">
      <w:pPr>
        <w:pStyle w:val="a8"/>
        <w:numPr>
          <w:ilvl w:val="0"/>
          <w:numId w:val="16"/>
        </w:numPr>
        <w:ind w:left="1685" w:firstLineChars="0"/>
        <w:rPr>
          <w:sz w:val="28"/>
        </w:rPr>
      </w:pPr>
      <w:r>
        <w:rPr>
          <w:rFonts w:hint="eastAsia"/>
          <w:sz w:val="28"/>
        </w:rPr>
        <w:t>RFS：引用基本流程步骤的名字与步骤号，例如RFS</w:t>
      </w:r>
      <w:r>
        <w:rPr>
          <w:sz w:val="28"/>
        </w:rPr>
        <w:t xml:space="preserve"> </w:t>
      </w:r>
      <w:r>
        <w:rPr>
          <w:rFonts w:hint="eastAsia"/>
          <w:sz w:val="28"/>
        </w:rPr>
        <w:t>3</w:t>
      </w:r>
    </w:p>
    <w:p w:rsidR="00B3215A" w:rsidRDefault="00810C41">
      <w:pPr>
        <w:pStyle w:val="a8"/>
        <w:numPr>
          <w:ilvl w:val="0"/>
          <w:numId w:val="16"/>
        </w:numPr>
        <w:ind w:left="1685" w:firstLineChars="0"/>
        <w:rPr>
          <w:sz w:val="28"/>
        </w:rPr>
      </w:pPr>
      <w:r>
        <w:rPr>
          <w:rFonts w:hint="eastAsia"/>
          <w:sz w:val="28"/>
        </w:rPr>
        <w:t>Steps（numbered）：事件流步骤</w:t>
      </w:r>
    </w:p>
    <w:p w:rsidR="00B3215A" w:rsidRDefault="00810C41">
      <w:pPr>
        <w:pStyle w:val="a8"/>
        <w:numPr>
          <w:ilvl w:val="0"/>
          <w:numId w:val="16"/>
        </w:numPr>
        <w:ind w:left="1685" w:firstLineChars="0"/>
        <w:rPr>
          <w:sz w:val="28"/>
        </w:rPr>
      </w:pPr>
      <w:r>
        <w:rPr>
          <w:rFonts w:hint="eastAsia"/>
          <w:sz w:val="28"/>
        </w:rPr>
        <w:lastRenderedPageBreak/>
        <w:t>Post</w:t>
      </w:r>
      <w:r>
        <w:rPr>
          <w:sz w:val="28"/>
        </w:rPr>
        <w:t xml:space="preserve"> </w:t>
      </w:r>
      <w:r>
        <w:rPr>
          <w:rFonts w:hint="eastAsia"/>
          <w:sz w:val="28"/>
        </w:rPr>
        <w:t>Condition：分支流的后置条件</w:t>
      </w:r>
    </w:p>
    <w:p w:rsidR="00B3215A" w:rsidRDefault="00810C41">
      <w:pPr>
        <w:pStyle w:val="a8"/>
        <w:numPr>
          <w:ilvl w:val="2"/>
          <w:numId w:val="13"/>
        </w:numPr>
        <w:ind w:firstLineChars="0"/>
        <w:rPr>
          <w:sz w:val="28"/>
        </w:rPr>
      </w:pPr>
      <w:r>
        <w:rPr>
          <w:rFonts w:hint="eastAsia"/>
          <w:sz w:val="28"/>
        </w:rPr>
        <w:t>G</w:t>
      </w:r>
      <w:r>
        <w:rPr>
          <w:sz w:val="28"/>
        </w:rPr>
        <w:t>lobal Alternative Flows</w:t>
      </w:r>
      <w:r>
        <w:rPr>
          <w:rFonts w:hint="eastAsia"/>
          <w:sz w:val="28"/>
        </w:rPr>
        <w:t>：全局分支流</w:t>
      </w:r>
    </w:p>
    <w:p w:rsidR="00B3215A" w:rsidRDefault="00810C41">
      <w:pPr>
        <w:pStyle w:val="a8"/>
        <w:numPr>
          <w:ilvl w:val="0"/>
          <w:numId w:val="17"/>
        </w:numPr>
        <w:ind w:left="1685" w:firstLineChars="0"/>
        <w:rPr>
          <w:sz w:val="28"/>
        </w:rPr>
      </w:pPr>
      <w:r>
        <w:rPr>
          <w:rFonts w:hint="eastAsia"/>
          <w:sz w:val="28"/>
        </w:rPr>
        <w:t>Guard</w:t>
      </w:r>
      <w:r>
        <w:rPr>
          <w:sz w:val="28"/>
        </w:rPr>
        <w:t xml:space="preserve"> </w:t>
      </w:r>
      <w:r>
        <w:rPr>
          <w:rFonts w:hint="eastAsia"/>
          <w:sz w:val="28"/>
        </w:rPr>
        <w:t>Condition：进入该全局分支测试流程执行的守护条件</w:t>
      </w:r>
    </w:p>
    <w:p w:rsidR="00B3215A" w:rsidRDefault="00810C41">
      <w:pPr>
        <w:pStyle w:val="a8"/>
        <w:numPr>
          <w:ilvl w:val="0"/>
          <w:numId w:val="17"/>
        </w:numPr>
        <w:ind w:left="1685" w:firstLineChars="0"/>
        <w:rPr>
          <w:sz w:val="28"/>
        </w:rPr>
      </w:pPr>
      <w:r>
        <w:rPr>
          <w:rFonts w:hint="eastAsia"/>
          <w:sz w:val="28"/>
        </w:rPr>
        <w:t>Steps（numbered）：事件流步骤</w:t>
      </w:r>
    </w:p>
    <w:p w:rsidR="00B3215A" w:rsidRDefault="00810C41">
      <w:pPr>
        <w:pStyle w:val="a8"/>
        <w:numPr>
          <w:ilvl w:val="0"/>
          <w:numId w:val="17"/>
        </w:numPr>
        <w:ind w:left="1685" w:firstLineChars="0"/>
        <w:rPr>
          <w:sz w:val="28"/>
        </w:rPr>
      </w:pPr>
      <w:r>
        <w:rPr>
          <w:rFonts w:hint="eastAsia"/>
          <w:sz w:val="28"/>
        </w:rPr>
        <w:t>Post</w:t>
      </w:r>
      <w:r>
        <w:rPr>
          <w:sz w:val="28"/>
        </w:rPr>
        <w:t xml:space="preserve"> </w:t>
      </w:r>
      <w:r>
        <w:rPr>
          <w:rFonts w:hint="eastAsia"/>
          <w:sz w:val="28"/>
        </w:rPr>
        <w:t>Condition：分支流的后置条件</w:t>
      </w:r>
    </w:p>
    <w:p w:rsidR="00B3215A" w:rsidRDefault="00810C41">
      <w:pPr>
        <w:pStyle w:val="a8"/>
        <w:numPr>
          <w:ilvl w:val="2"/>
          <w:numId w:val="13"/>
        </w:numPr>
        <w:ind w:firstLineChars="0"/>
        <w:rPr>
          <w:sz w:val="28"/>
        </w:rPr>
      </w:pPr>
      <w:r>
        <w:rPr>
          <w:rFonts w:hint="eastAsia"/>
          <w:sz w:val="28"/>
        </w:rPr>
        <w:t>B</w:t>
      </w:r>
      <w:r>
        <w:rPr>
          <w:sz w:val="28"/>
        </w:rPr>
        <w:t>ounded Alternative Flows</w:t>
      </w:r>
      <w:r>
        <w:rPr>
          <w:rFonts w:hint="eastAsia"/>
          <w:sz w:val="28"/>
        </w:rPr>
        <w:t>（T</w:t>
      </w:r>
      <w:r>
        <w:rPr>
          <w:sz w:val="28"/>
        </w:rPr>
        <w:t>est Sequence</w:t>
      </w:r>
      <w:r>
        <w:rPr>
          <w:rFonts w:hint="eastAsia"/>
          <w:sz w:val="28"/>
        </w:rPr>
        <w:t>）：</w:t>
      </w:r>
    </w:p>
    <w:p w:rsidR="00B3215A" w:rsidRDefault="00810C41">
      <w:pPr>
        <w:pStyle w:val="a8"/>
        <w:numPr>
          <w:ilvl w:val="0"/>
          <w:numId w:val="18"/>
        </w:numPr>
        <w:ind w:left="1685" w:firstLineChars="0"/>
        <w:rPr>
          <w:sz w:val="28"/>
        </w:rPr>
      </w:pPr>
      <w:r>
        <w:rPr>
          <w:rFonts w:hint="eastAsia"/>
          <w:sz w:val="28"/>
        </w:rPr>
        <w:t>RFS：引用步骤的所在事件流的名字与步骤号</w:t>
      </w:r>
    </w:p>
    <w:p w:rsidR="00B3215A" w:rsidRDefault="00810C41">
      <w:pPr>
        <w:pStyle w:val="a8"/>
        <w:numPr>
          <w:ilvl w:val="0"/>
          <w:numId w:val="18"/>
        </w:numPr>
        <w:ind w:left="1685" w:firstLineChars="0"/>
        <w:rPr>
          <w:sz w:val="28"/>
        </w:rPr>
      </w:pPr>
      <w:r>
        <w:rPr>
          <w:rFonts w:hint="eastAsia"/>
          <w:sz w:val="28"/>
        </w:rPr>
        <w:t>Steps（numbered）：事件流步骤</w:t>
      </w:r>
    </w:p>
    <w:p w:rsidR="00B3215A" w:rsidRDefault="00810C41">
      <w:pPr>
        <w:pStyle w:val="a8"/>
        <w:numPr>
          <w:ilvl w:val="0"/>
          <w:numId w:val="18"/>
        </w:numPr>
        <w:ind w:left="1685" w:firstLineChars="0"/>
        <w:rPr>
          <w:sz w:val="28"/>
        </w:rPr>
      </w:pPr>
      <w:r>
        <w:rPr>
          <w:rFonts w:hint="eastAsia"/>
          <w:sz w:val="28"/>
        </w:rPr>
        <w:t>Post</w:t>
      </w:r>
      <w:r>
        <w:rPr>
          <w:sz w:val="28"/>
        </w:rPr>
        <w:t xml:space="preserve"> </w:t>
      </w:r>
      <w:r>
        <w:rPr>
          <w:rFonts w:hint="eastAsia"/>
          <w:sz w:val="28"/>
        </w:rPr>
        <w:t>Condition：分支流的后置条件</w:t>
      </w:r>
    </w:p>
    <w:p w:rsidR="00B3215A" w:rsidRDefault="00810C41">
      <w:pPr>
        <w:ind w:left="420"/>
        <w:rPr>
          <w:sz w:val="28"/>
        </w:rPr>
      </w:pPr>
      <w:r>
        <w:rPr>
          <w:rFonts w:hint="eastAsia"/>
          <w:sz w:val="28"/>
        </w:rPr>
        <w:t>由以上RUCM文档格式可知，其中有些信息可以从单个GWT文档中提取或分析得出，有些则需要多个GWT文档结合进行分析。</w:t>
      </w:r>
    </w:p>
    <w:p w:rsidR="00B3215A" w:rsidRDefault="008C646D" w:rsidP="008C646D">
      <w:pPr>
        <w:pStyle w:val="2"/>
      </w:pPr>
      <w:bookmarkStart w:id="29" w:name="_Toc533976680"/>
      <w:r>
        <w:rPr>
          <w:rFonts w:hint="eastAsia"/>
        </w:rPr>
        <w:t>2</w:t>
      </w:r>
      <w:r>
        <w:t xml:space="preserve"> </w:t>
      </w:r>
      <w:r w:rsidR="00810C41">
        <w:rPr>
          <w:rFonts w:hint="eastAsia"/>
        </w:rPr>
        <w:t>软件支持设施</w:t>
      </w:r>
      <w:bookmarkEnd w:id="29"/>
    </w:p>
    <w:p w:rsidR="00B3215A" w:rsidRDefault="00810C41">
      <w:pPr>
        <w:pStyle w:val="a8"/>
        <w:numPr>
          <w:ilvl w:val="0"/>
          <w:numId w:val="19"/>
        </w:numPr>
        <w:ind w:left="845" w:firstLineChars="0"/>
        <w:rPr>
          <w:sz w:val="28"/>
        </w:rPr>
      </w:pPr>
      <w:r>
        <w:rPr>
          <w:rFonts w:hint="eastAsia"/>
          <w:sz w:val="28"/>
        </w:rPr>
        <w:t>软件运行硬件设施：这部分涉及到软件运行所需要的芯片、显示器、操作装置等。这是操作该软件系统的主要环境</w:t>
      </w:r>
      <w:r w:rsidR="00886631">
        <w:rPr>
          <w:rFonts w:hint="eastAsia"/>
          <w:sz w:val="28"/>
        </w:rPr>
        <w:t>，其</w:t>
      </w:r>
      <w:r>
        <w:rPr>
          <w:rFonts w:hint="eastAsia"/>
          <w:sz w:val="28"/>
        </w:rPr>
        <w:t>鲁棒性与环境变化的稳定性将决定系统操作的舒适度与稳定性。是该系统重要的基础设施。但是这不是我们所能决定的因素，而是由用户决定在构建基础设施的投入力度所决定。所以我们应力所能及地减少对于软件支持设施的需求。</w:t>
      </w:r>
    </w:p>
    <w:p w:rsidR="00B3215A" w:rsidRDefault="00810C41">
      <w:pPr>
        <w:pStyle w:val="a8"/>
        <w:numPr>
          <w:ilvl w:val="0"/>
          <w:numId w:val="19"/>
        </w:numPr>
        <w:ind w:left="845" w:firstLineChars="0"/>
        <w:rPr>
          <w:sz w:val="28"/>
        </w:rPr>
      </w:pPr>
      <w:r>
        <w:rPr>
          <w:rFonts w:hint="eastAsia"/>
          <w:sz w:val="28"/>
        </w:rPr>
        <w:t>软件运行网络设施：这里涉及到用户网络是开放网络还是私有网络，是高速网络还是慢速网络的问题。同时网络环境会经常</w:t>
      </w:r>
      <w:r>
        <w:rPr>
          <w:rFonts w:hint="eastAsia"/>
          <w:sz w:val="28"/>
        </w:rPr>
        <w:lastRenderedPageBreak/>
        <w:t>发生变化，我们需要考虑到网络环境的变化会对我们的系统产生什么样的影响。同时，需求文档有时是属于一个公司的机密内容，如果</w:t>
      </w:r>
      <w:proofErr w:type="gramStart"/>
      <w:r>
        <w:rPr>
          <w:rFonts w:hint="eastAsia"/>
          <w:sz w:val="28"/>
        </w:rPr>
        <w:t>被友商获取</w:t>
      </w:r>
      <w:proofErr w:type="gramEnd"/>
      <w:r>
        <w:rPr>
          <w:rFonts w:hint="eastAsia"/>
          <w:sz w:val="28"/>
        </w:rPr>
        <w:t>可能会导致种种严重问题，例如市场占有度降低，用户学习成本增大，</w:t>
      </w:r>
      <w:proofErr w:type="gramStart"/>
      <w:r>
        <w:rPr>
          <w:rFonts w:hint="eastAsia"/>
          <w:sz w:val="28"/>
        </w:rPr>
        <w:t>友商抄</w:t>
      </w:r>
      <w:proofErr w:type="gramEnd"/>
      <w:r>
        <w:rPr>
          <w:rFonts w:hint="eastAsia"/>
          <w:sz w:val="28"/>
        </w:rPr>
        <w:t>袭等。所以，该系统对于联网问题应严肃对待，同时注意数据保护环节。</w:t>
      </w:r>
    </w:p>
    <w:p w:rsidR="00B3215A" w:rsidRPr="008C646D" w:rsidRDefault="008C646D" w:rsidP="008C646D">
      <w:pPr>
        <w:pStyle w:val="2"/>
      </w:pPr>
      <w:bookmarkStart w:id="30" w:name="_Toc533976681"/>
      <w:r>
        <w:rPr>
          <w:rFonts w:hint="eastAsia"/>
        </w:rPr>
        <w:t>3</w:t>
      </w:r>
      <w:r>
        <w:t xml:space="preserve"> </w:t>
      </w:r>
      <w:r w:rsidR="00810C41" w:rsidRPr="008C646D">
        <w:rPr>
          <w:rFonts w:hint="eastAsia"/>
        </w:rPr>
        <w:t>人员</w:t>
      </w:r>
      <w:bookmarkEnd w:id="30"/>
    </w:p>
    <w:p w:rsidR="00B3215A" w:rsidRDefault="00810C41">
      <w:pPr>
        <w:pStyle w:val="a8"/>
        <w:numPr>
          <w:ilvl w:val="0"/>
          <w:numId w:val="20"/>
        </w:numPr>
        <w:ind w:firstLineChars="0"/>
        <w:rPr>
          <w:sz w:val="28"/>
        </w:rPr>
      </w:pPr>
      <w:r>
        <w:rPr>
          <w:rFonts w:hint="eastAsia"/>
          <w:sz w:val="28"/>
        </w:rPr>
        <w:t>需求提出方：此为通常情况下提供GWT文档的人员，是需求的产生方，是本系统输入的来源方。其具有领域多样化，状态变化频度高等特征。为了使系统能够更准确地辨识G</w:t>
      </w:r>
      <w:r>
        <w:rPr>
          <w:sz w:val="28"/>
        </w:rPr>
        <w:t>WT</w:t>
      </w:r>
      <w:r>
        <w:rPr>
          <w:rFonts w:hint="eastAsia"/>
          <w:sz w:val="28"/>
        </w:rPr>
        <w:t>文档中专业性较强的词汇与描述，系统将需要导入专业词汇库等必要的领域背景信息，需求提出方同时也是领域背景信息的提供者。需求提出方可能来自于这个世界的各个行业，而提出的需求又很可能是在这个世界上尚未存在的事物。这给我们对于GWT需求文档的分析带来了很多的挑战。同时，通过需求提出方对于GWT文档的了解程度不同可分为三类：</w:t>
      </w:r>
    </w:p>
    <w:p w:rsidR="00B3215A" w:rsidRDefault="00810C41">
      <w:pPr>
        <w:pStyle w:val="a8"/>
        <w:numPr>
          <w:ilvl w:val="0"/>
          <w:numId w:val="21"/>
        </w:numPr>
        <w:ind w:left="1265" w:firstLineChars="0"/>
        <w:rPr>
          <w:sz w:val="28"/>
        </w:rPr>
      </w:pPr>
      <w:r>
        <w:rPr>
          <w:rFonts w:hint="eastAsia"/>
          <w:sz w:val="28"/>
        </w:rPr>
        <w:t>不知道什么是GWT文档：这种情况下，系统对于需求文档的分析难度将会非常巨大，可能需要产品经理手动将原始需求文档转化为GWT表述格式。</w:t>
      </w:r>
    </w:p>
    <w:p w:rsidR="00B3215A" w:rsidRDefault="00810C41">
      <w:pPr>
        <w:pStyle w:val="a8"/>
        <w:numPr>
          <w:ilvl w:val="0"/>
          <w:numId w:val="21"/>
        </w:numPr>
        <w:ind w:left="1265" w:firstLineChars="0"/>
        <w:rPr>
          <w:sz w:val="28"/>
        </w:rPr>
      </w:pPr>
      <w:r>
        <w:rPr>
          <w:rFonts w:hint="eastAsia"/>
          <w:sz w:val="28"/>
        </w:rPr>
        <w:t>了解过什么是GWT文档：这种情况下，需求文档有时可能是以GWT文档格式进行书写，但是可能会出现文不对题的情况。在此情景下，系统对于该类文档尚存在一些分析能</w:t>
      </w:r>
      <w:r>
        <w:rPr>
          <w:rFonts w:hint="eastAsia"/>
          <w:sz w:val="28"/>
        </w:rPr>
        <w:lastRenderedPageBreak/>
        <w:t>力，但是会有转化不准确，易读性变差等问题。</w:t>
      </w:r>
    </w:p>
    <w:p w:rsidR="00B3215A" w:rsidRDefault="00810C41">
      <w:pPr>
        <w:pStyle w:val="a8"/>
        <w:numPr>
          <w:ilvl w:val="0"/>
          <w:numId w:val="21"/>
        </w:numPr>
        <w:ind w:left="1265" w:firstLineChars="0"/>
        <w:rPr>
          <w:sz w:val="28"/>
        </w:rPr>
      </w:pPr>
      <w:r>
        <w:rPr>
          <w:rFonts w:hint="eastAsia"/>
          <w:sz w:val="28"/>
        </w:rPr>
        <w:t>掌握GWT文档书写方法：在这种情况下，本系统力求得出最佳的RUCM结果，及RUCM文档具有准确性高，易读性高等特点。</w:t>
      </w:r>
    </w:p>
    <w:p w:rsidR="00B3215A" w:rsidRDefault="00810C41">
      <w:pPr>
        <w:pStyle w:val="a8"/>
        <w:numPr>
          <w:ilvl w:val="0"/>
          <w:numId w:val="20"/>
        </w:numPr>
        <w:ind w:firstLineChars="0"/>
        <w:rPr>
          <w:sz w:val="28"/>
        </w:rPr>
      </w:pPr>
      <w:r>
        <w:rPr>
          <w:rFonts w:hint="eastAsia"/>
          <w:sz w:val="28"/>
        </w:rPr>
        <w:t>软件开发方：在系统过程中，软件开发方主要的参与者通常有产品经理和开发人员，在需求提出方提供GWT文档后，软件开发方工作人员是转化出的RUCM文档的主要使用者。</w:t>
      </w:r>
    </w:p>
    <w:p w:rsidR="00B3215A" w:rsidRDefault="00810C41">
      <w:pPr>
        <w:pStyle w:val="a8"/>
        <w:numPr>
          <w:ilvl w:val="0"/>
          <w:numId w:val="22"/>
        </w:numPr>
        <w:ind w:left="1265" w:firstLineChars="0"/>
        <w:rPr>
          <w:sz w:val="28"/>
        </w:rPr>
      </w:pPr>
      <w:r>
        <w:rPr>
          <w:rFonts w:hint="eastAsia"/>
          <w:sz w:val="28"/>
        </w:rPr>
        <w:t>产品经理：此为RUCM的需求者之一，并且可以对于RUCM的格式进行一定的定制化操作。其对于输出的要求决定了本系统的设计目标。产品经理是每个产品牵头人，在市场营销部，对某个产品在集团内的盈亏负责，并为这个产品的运作去协调所有的人，并充分地协调这个产品的所有运作环节和经营活动。一般来说，产品经理是负责并保证高质量的产品按时完成和发布的专职管理人员。他的任务包括倾听用户需求；负责产品功能的定义、规划和设计；做各种复杂决策，保证团队顺利开展工作及跟踪程序错误等，总之，产品经理全权负责产品的最终完成。另外，产品经理还要认真搜集用户的新需求、竞争产品的资料，并进行需求分析、</w:t>
      </w:r>
      <w:proofErr w:type="gramStart"/>
      <w:r>
        <w:rPr>
          <w:rFonts w:hint="eastAsia"/>
          <w:sz w:val="28"/>
        </w:rPr>
        <w:t>竞品分析</w:t>
      </w:r>
      <w:proofErr w:type="gramEnd"/>
      <w:r>
        <w:rPr>
          <w:rFonts w:hint="eastAsia"/>
          <w:sz w:val="28"/>
        </w:rPr>
        <w:t>以及研究产品的发展趋势等。综合以上产品经理的特征，我们可知产品经理需要在尽量短的时间内对于一个系统有足够充分和完整地了解，所以本系统的生成速度和准确性需要有足够的保障，同时还需要保障</w:t>
      </w:r>
      <w:r>
        <w:rPr>
          <w:rFonts w:hint="eastAsia"/>
          <w:sz w:val="28"/>
        </w:rPr>
        <w:lastRenderedPageBreak/>
        <w:t>RUCM文档的可读性。</w:t>
      </w:r>
    </w:p>
    <w:p w:rsidR="00B3215A" w:rsidRDefault="00810C41">
      <w:pPr>
        <w:pStyle w:val="a8"/>
        <w:numPr>
          <w:ilvl w:val="0"/>
          <w:numId w:val="22"/>
        </w:numPr>
        <w:ind w:left="1265" w:firstLineChars="0"/>
        <w:rPr>
          <w:sz w:val="28"/>
        </w:rPr>
      </w:pPr>
      <w:r>
        <w:rPr>
          <w:rFonts w:hint="eastAsia"/>
          <w:sz w:val="28"/>
        </w:rPr>
        <w:t>开发人员：此为RUCM文档的另一位需求者，开发人员需要按照RUCM对系统需求的描述对项目总体和接口进行把握，在此基础上制定技术实现方案，完成对项目的代码实现工作。在这里，系统转化输出的RUCM文档的准确性和易读性对开发人员的工作会产生很大的影响，R</w:t>
      </w:r>
      <w:r>
        <w:rPr>
          <w:sz w:val="28"/>
        </w:rPr>
        <w:t>UCM</w:t>
      </w:r>
      <w:r>
        <w:rPr>
          <w:rFonts w:hint="eastAsia"/>
          <w:sz w:val="28"/>
        </w:rPr>
        <w:t>描述的质量需要得到保证以方便开发人员的工作。</w:t>
      </w:r>
    </w:p>
    <w:p w:rsidR="00B3215A" w:rsidRDefault="00810C41" w:rsidP="0009424D">
      <w:pPr>
        <w:ind w:firstLineChars="200" w:firstLine="560"/>
        <w:rPr>
          <w:sz w:val="28"/>
        </w:rPr>
      </w:pPr>
      <w:r>
        <w:rPr>
          <w:rFonts w:hint="eastAsia"/>
          <w:sz w:val="28"/>
        </w:rPr>
        <w:t>以下两幅图是以系统作为黑盒，对于与其接触并产生数据交换的人员的解析图片，图5是用例图，图6是信息交互图。</w:t>
      </w:r>
    </w:p>
    <w:p w:rsidR="003F2834" w:rsidRPr="0009424D" w:rsidRDefault="007F1A21" w:rsidP="0009424D">
      <w:pPr>
        <w:ind w:firstLineChars="200" w:firstLine="420"/>
        <w:rPr>
          <w:sz w:val="28"/>
        </w:rPr>
      </w:pPr>
      <w:r>
        <w:rPr>
          <w:noProof/>
        </w:rPr>
        <w:drawing>
          <wp:inline distT="0" distB="0" distL="0" distR="0" wp14:anchorId="123D4EE6" wp14:editId="41246616">
            <wp:extent cx="5274310" cy="2752725"/>
            <wp:effectExtent l="0" t="0" r="254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52725"/>
                    </a:xfrm>
                    <a:prstGeom prst="rect">
                      <a:avLst/>
                    </a:prstGeom>
                  </pic:spPr>
                </pic:pic>
              </a:graphicData>
            </a:graphic>
          </wp:inline>
        </w:drawing>
      </w:r>
    </w:p>
    <w:p w:rsidR="00B3215A" w:rsidRDefault="00810C41" w:rsidP="0009424D">
      <w:pPr>
        <w:jc w:val="center"/>
        <w:rPr>
          <w:sz w:val="24"/>
          <w:szCs w:val="24"/>
        </w:rPr>
      </w:pPr>
      <w:r w:rsidRPr="00C332B7">
        <w:rPr>
          <w:rFonts w:hint="eastAsia"/>
          <w:sz w:val="24"/>
          <w:szCs w:val="24"/>
        </w:rPr>
        <w:t>图5 用例图</w:t>
      </w:r>
    </w:p>
    <w:p w:rsidR="00793008" w:rsidRDefault="00793008" w:rsidP="0009424D">
      <w:pPr>
        <w:jc w:val="center"/>
        <w:rPr>
          <w:sz w:val="24"/>
          <w:szCs w:val="24"/>
        </w:rPr>
      </w:pPr>
    </w:p>
    <w:p w:rsidR="00793008" w:rsidRDefault="00793008" w:rsidP="0009424D">
      <w:pPr>
        <w:jc w:val="center"/>
        <w:rPr>
          <w:sz w:val="24"/>
          <w:szCs w:val="24"/>
        </w:rPr>
      </w:pPr>
    </w:p>
    <w:p w:rsidR="00793008" w:rsidRDefault="00793008" w:rsidP="0009424D">
      <w:pPr>
        <w:jc w:val="center"/>
        <w:rPr>
          <w:sz w:val="24"/>
          <w:szCs w:val="24"/>
        </w:rPr>
      </w:pPr>
    </w:p>
    <w:p w:rsidR="00793008" w:rsidRDefault="00793008" w:rsidP="0009424D">
      <w:pPr>
        <w:jc w:val="center"/>
        <w:rPr>
          <w:sz w:val="24"/>
          <w:szCs w:val="24"/>
        </w:rPr>
      </w:pPr>
    </w:p>
    <w:p w:rsidR="00793008" w:rsidRPr="00C332B7" w:rsidRDefault="00793008" w:rsidP="0009424D">
      <w:pPr>
        <w:jc w:val="center"/>
        <w:rPr>
          <w:sz w:val="24"/>
          <w:szCs w:val="24"/>
        </w:rPr>
      </w:pPr>
    </w:p>
    <w:p w:rsidR="00B3215A" w:rsidRDefault="00810C41">
      <w:pPr>
        <w:jc w:val="center"/>
        <w:rPr>
          <w:sz w:val="28"/>
        </w:rPr>
      </w:pPr>
      <w:r>
        <w:rPr>
          <w:noProof/>
        </w:rPr>
        <w:lastRenderedPageBreak/>
        <mc:AlternateContent>
          <mc:Choice Requires="wpg">
            <w:drawing>
              <wp:anchor distT="0" distB="0" distL="114300" distR="114300" simplePos="0" relativeHeight="251664384" behindDoc="0" locked="0" layoutInCell="1" allowOverlap="1">
                <wp:simplePos x="0" y="0"/>
                <wp:positionH relativeFrom="column">
                  <wp:posOffset>463550</wp:posOffset>
                </wp:positionH>
                <wp:positionV relativeFrom="paragraph">
                  <wp:posOffset>64770</wp:posOffset>
                </wp:positionV>
                <wp:extent cx="4359910" cy="1832610"/>
                <wp:effectExtent l="0" t="0" r="0" b="15240"/>
                <wp:wrapNone/>
                <wp:docPr id="19" name="组合 2"/>
                <wp:cNvGraphicFramePr/>
                <a:graphic xmlns:a="http://schemas.openxmlformats.org/drawingml/2006/main">
                  <a:graphicData uri="http://schemas.microsoft.com/office/word/2010/wordprocessingGroup">
                    <wpg:wgp>
                      <wpg:cNvGrpSpPr/>
                      <wpg:grpSpPr>
                        <a:xfrm>
                          <a:off x="0" y="0"/>
                          <a:ext cx="4359910" cy="1832610"/>
                          <a:chOff x="0" y="0"/>
                          <a:chExt cx="4359910" cy="2124710"/>
                        </a:xfrm>
                      </wpg:grpSpPr>
                      <wps:wsp>
                        <wps:cNvPr id="5" name="文本框 3"/>
                        <wps:cNvSpPr txBox="1"/>
                        <wps:spPr>
                          <a:xfrm>
                            <a:off x="1854200" y="0"/>
                            <a:ext cx="1807200" cy="709200"/>
                          </a:xfrm>
                          <a:prstGeom prst="rect">
                            <a:avLst/>
                          </a:prstGeom>
                          <a:solidFill>
                            <a:srgbClr val="4472C4">
                              <a:lumMod val="40000"/>
                              <a:lumOff val="60000"/>
                            </a:srgbClr>
                          </a:solidFill>
                          <a:ln w="6350">
                            <a:solidFill>
                              <a:prstClr val="black"/>
                            </a:solidFill>
                          </a:ln>
                          <a:effectLst/>
                        </wps:spPr>
                        <wps:txbx>
                          <w:txbxContent>
                            <w:p w:rsidR="00B3215A" w:rsidRDefault="00810C41">
                              <w:pPr>
                                <w:jc w:val="center"/>
                              </w:pPr>
                              <w:r>
                                <w:rPr>
                                  <w:rFonts w:hint="eastAsia"/>
                                </w:rPr>
                                <w:t>GWT2RUCM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文本框 4"/>
                        <wps:cNvSpPr txBox="1"/>
                        <wps:spPr>
                          <a:xfrm>
                            <a:off x="0" y="101600"/>
                            <a:ext cx="912495" cy="435610"/>
                          </a:xfrm>
                          <a:prstGeom prst="rect">
                            <a:avLst/>
                          </a:prstGeom>
                          <a:solidFill>
                            <a:srgbClr val="4472C4">
                              <a:lumMod val="40000"/>
                              <a:lumOff val="60000"/>
                            </a:srgbClr>
                          </a:solidFill>
                          <a:ln w="6350">
                            <a:solidFill>
                              <a:prstClr val="black"/>
                            </a:solidFill>
                          </a:ln>
                          <a:effectLst/>
                        </wps:spPr>
                        <wps:txbx>
                          <w:txbxContent>
                            <w:p w:rsidR="00B3215A" w:rsidRDefault="00810C41">
                              <w:pPr>
                                <w:jc w:val="center"/>
                              </w:pPr>
                              <w:r>
                                <w:rPr>
                                  <w:rFonts w:hint="eastAsia"/>
                                </w:rPr>
                                <w:t>需求提出方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文本框 5"/>
                        <wps:cNvSpPr txBox="1"/>
                        <wps:spPr>
                          <a:xfrm>
                            <a:off x="3086100" y="1689100"/>
                            <a:ext cx="912495" cy="435610"/>
                          </a:xfrm>
                          <a:prstGeom prst="rect">
                            <a:avLst/>
                          </a:prstGeom>
                          <a:solidFill>
                            <a:srgbClr val="4472C4">
                              <a:lumMod val="40000"/>
                              <a:lumOff val="60000"/>
                            </a:srgbClr>
                          </a:solidFill>
                          <a:ln w="6350">
                            <a:solidFill>
                              <a:prstClr val="black"/>
                            </a:solidFill>
                          </a:ln>
                          <a:effectLst/>
                        </wps:spPr>
                        <wps:txbx>
                          <w:txbxContent>
                            <w:p w:rsidR="00B3215A" w:rsidRDefault="00810C41">
                              <w:pPr>
                                <w:jc w:val="center"/>
                              </w:pPr>
                              <w:r>
                                <w:rPr>
                                  <w:rFonts w:hint="eastAsia"/>
                                </w:rPr>
                                <w:t>产品经理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文本框 7"/>
                        <wps:cNvSpPr txBox="1"/>
                        <wps:spPr>
                          <a:xfrm>
                            <a:off x="1695450" y="1670050"/>
                            <a:ext cx="912495" cy="435610"/>
                          </a:xfrm>
                          <a:prstGeom prst="rect">
                            <a:avLst/>
                          </a:prstGeom>
                          <a:solidFill>
                            <a:srgbClr val="4472C4">
                              <a:lumMod val="40000"/>
                              <a:lumOff val="60000"/>
                            </a:srgbClr>
                          </a:solidFill>
                          <a:ln w="6350">
                            <a:solidFill>
                              <a:prstClr val="black"/>
                            </a:solidFill>
                          </a:ln>
                          <a:effectLst/>
                        </wps:spPr>
                        <wps:txbx>
                          <w:txbxContent>
                            <w:p w:rsidR="00B3215A" w:rsidRDefault="00810C41">
                              <w:pPr>
                                <w:jc w:val="center"/>
                              </w:pPr>
                              <w:r>
                                <w:rPr>
                                  <w:rFonts w:hint="eastAsia"/>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文本框 8"/>
                        <wps:cNvSpPr txBox="1"/>
                        <wps:spPr>
                          <a:xfrm>
                            <a:off x="1047750" y="361950"/>
                            <a:ext cx="937260" cy="388987"/>
                          </a:xfrm>
                          <a:prstGeom prst="rect">
                            <a:avLst/>
                          </a:prstGeom>
                          <a:noFill/>
                          <a:ln w="6350">
                            <a:noFill/>
                          </a:ln>
                          <a:effectLst/>
                        </wps:spPr>
                        <wps:txbx>
                          <w:txbxContent>
                            <w:p w:rsidR="00B3215A" w:rsidRDefault="00810C41">
                              <w:pPr>
                                <w:rPr>
                                  <w:sz w:val="18"/>
                                  <w:szCs w:val="18"/>
                                </w:rPr>
                              </w:pPr>
                              <w:r>
                                <w:rPr>
                                  <w:rFonts w:hint="eastAsia"/>
                                  <w:sz w:val="18"/>
                                  <w:szCs w:val="18"/>
                                </w:rPr>
                                <w:t>GWT文档</w:t>
                              </w:r>
                            </w:p>
                            <w:p w:rsidR="00B3215A" w:rsidRDefault="00B3215A"/>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文本框 9"/>
                        <wps:cNvSpPr txBox="1"/>
                        <wps:spPr>
                          <a:xfrm>
                            <a:off x="1511300" y="952500"/>
                            <a:ext cx="1163320" cy="338455"/>
                          </a:xfrm>
                          <a:prstGeom prst="rect">
                            <a:avLst/>
                          </a:prstGeom>
                          <a:noFill/>
                          <a:ln w="6350">
                            <a:noFill/>
                          </a:ln>
                          <a:effectLst/>
                        </wps:spPr>
                        <wps:txbx>
                          <w:txbxContent>
                            <w:p w:rsidR="00B3215A" w:rsidRDefault="00810C41">
                              <w:pPr>
                                <w:rPr>
                                  <w:sz w:val="18"/>
                                  <w:szCs w:val="18"/>
                                </w:rPr>
                              </w:pPr>
                              <w:r>
                                <w:rPr>
                                  <w:rFonts w:hint="eastAsia"/>
                                  <w:sz w:val="18"/>
                                  <w:szCs w:val="18"/>
                                </w:rPr>
                                <w:t>RUCM</w:t>
                              </w:r>
                              <w:r>
                                <w:rPr>
                                  <w:sz w:val="18"/>
                                  <w:szCs w:val="18"/>
                                </w:rPr>
                                <w:t>文档</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文本框 10"/>
                        <wps:cNvSpPr txBox="1"/>
                        <wps:spPr>
                          <a:xfrm>
                            <a:off x="3536950" y="1066800"/>
                            <a:ext cx="822960" cy="281940"/>
                          </a:xfrm>
                          <a:prstGeom prst="rect">
                            <a:avLst/>
                          </a:prstGeom>
                          <a:noFill/>
                          <a:ln w="6350">
                            <a:noFill/>
                          </a:ln>
                          <a:effectLst/>
                        </wps:spPr>
                        <wps:txbx>
                          <w:txbxContent>
                            <w:p w:rsidR="00B3215A" w:rsidRDefault="00810C41">
                              <w:pPr>
                                <w:rPr>
                                  <w:sz w:val="18"/>
                                  <w:szCs w:val="18"/>
                                </w:rPr>
                              </w:pPr>
                              <w:r>
                                <w:rPr>
                                  <w:rFonts w:hint="eastAsia"/>
                                  <w:sz w:val="18"/>
                                  <w:szCs w:val="18"/>
                                </w:rPr>
                                <w:t>RUCM</w:t>
                              </w:r>
                              <w:r>
                                <w:rPr>
                                  <w:sz w:val="18"/>
                                  <w:szCs w:val="18"/>
                                </w:rPr>
                                <w:t>文档</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直接箭头连接符 13"/>
                        <wps:cNvCnPr/>
                        <wps:spPr>
                          <a:xfrm>
                            <a:off x="2190750" y="717550"/>
                            <a:ext cx="0" cy="922020"/>
                          </a:xfrm>
                          <a:prstGeom prst="straightConnector1">
                            <a:avLst/>
                          </a:prstGeom>
                          <a:noFill/>
                          <a:ln w="6350" cap="flat" cmpd="sng" algn="ctr">
                            <a:solidFill>
                              <a:srgbClr val="4472C4"/>
                            </a:solidFill>
                            <a:prstDash val="solid"/>
                            <a:miter lim="800000"/>
                            <a:tailEnd type="triangle"/>
                          </a:ln>
                          <a:effectLst/>
                        </wps:spPr>
                        <wps:bodyPr/>
                      </wps:wsp>
                      <wps:wsp>
                        <wps:cNvPr id="16" name="直接箭头连接符 14"/>
                        <wps:cNvCnPr/>
                        <wps:spPr>
                          <a:xfrm>
                            <a:off x="939800" y="427375"/>
                            <a:ext cx="914400" cy="0"/>
                          </a:xfrm>
                          <a:prstGeom prst="straightConnector1">
                            <a:avLst/>
                          </a:prstGeom>
                          <a:noFill/>
                          <a:ln w="6350" cap="flat" cmpd="sng" algn="ctr">
                            <a:solidFill>
                              <a:srgbClr val="4472C4"/>
                            </a:solidFill>
                            <a:prstDash val="solid"/>
                            <a:miter lim="800000"/>
                            <a:tailEnd type="triangle"/>
                          </a:ln>
                          <a:effectLst/>
                        </wps:spPr>
                        <wps:bodyPr/>
                      </wps:wsp>
                      <wps:wsp>
                        <wps:cNvPr id="17" name="直接箭头连接符 15"/>
                        <wps:cNvCnPr/>
                        <wps:spPr>
                          <a:xfrm>
                            <a:off x="3575050" y="723900"/>
                            <a:ext cx="0" cy="972000"/>
                          </a:xfrm>
                          <a:prstGeom prst="straightConnector1">
                            <a:avLst/>
                          </a:prstGeom>
                          <a:noFill/>
                          <a:ln w="6350" cap="flat" cmpd="sng" algn="ctr">
                            <a:solidFill>
                              <a:srgbClr val="4472C4"/>
                            </a:solidFill>
                            <a:prstDash val="solid"/>
                            <a:miter lim="800000"/>
                            <a:tailEnd type="triangle"/>
                          </a:ln>
                          <a:effectLst/>
                        </wps:spPr>
                        <wps:bodyPr/>
                      </wps:wsp>
                    </wpg:wgp>
                  </a:graphicData>
                </a:graphic>
              </wp:anchor>
            </w:drawing>
          </mc:Choice>
          <mc:Fallback>
            <w:pict>
              <v:group id="组合 2" o:spid="_x0000_s1026" style="position:absolute;left:0;text-align:left;margin-left:36.5pt;margin-top:5.1pt;width:343.3pt;height:144.3pt;z-index:251664384" coordsize="43599,2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">
                <v:shapetype id="_x0000_t202" coordsize="21600,21600" o:spt="202" path="m,l,21600r21600,l21600,xe">
                  <v:stroke joinstyle="miter"/>
                  <v:path gradientshapeok="t" o:connecttype="rect"/>
                </v:shapetype>
                <v:shape id="文本框 3" o:spid="_x0000_s1027" type="#_x0000_t202" style="position:absolute;left:18542;width:18072;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" fillcolor="#b4c7e7" strokeweight=".5pt">
                  <v:textbox>
                    <w:txbxContent>
                      <w:p w:rsidR="00B3215A" w:rsidRDefault="00810C41">
                        <w:pPr>
                          <w:jc w:val="center"/>
                        </w:pPr>
                        <w:r>
                          <w:rPr>
                            <w:rFonts w:hint="eastAsia"/>
                          </w:rPr>
                          <w:t>GWT2RUCM</w:t>
                        </w:r>
                      </w:p>
                    </w:txbxContent>
                  </v:textbox>
                </v:shape>
                <v:shape id="文本框 4" o:spid="_x0000_s1028" type="#_x0000_t202" style="position:absolute;top:1016;width:9124;height:4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" fillcolor="#b4c7e7" strokeweight=".5pt">
                  <v:textbox>
                    <w:txbxContent>
                      <w:p w:rsidR="00B3215A" w:rsidRDefault="00810C41">
                        <w:pPr>
                          <w:jc w:val="center"/>
                        </w:pPr>
                        <w:r>
                          <w:rPr>
                            <w:rFonts w:hint="eastAsia"/>
                          </w:rPr>
                          <w:t>需求提出方</w:t>
                        </w:r>
                      </w:p>
                    </w:txbxContent>
                  </v:textbox>
                </v:shape>
                <v:shape id="文本框 5" o:spid="_x0000_s1029" type="#_x0000_t202" style="position:absolute;left:30861;top:16891;width:9124;height:4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" fillcolor="#b4c7e7" strokeweight=".5pt">
                  <v:textbox>
                    <w:txbxContent>
                      <w:p w:rsidR="00B3215A" w:rsidRDefault="00810C41">
                        <w:pPr>
                          <w:jc w:val="center"/>
                        </w:pPr>
                        <w:r>
                          <w:rPr>
                            <w:rFonts w:hint="eastAsia"/>
                          </w:rPr>
                          <w:t>产品经理</w:t>
                        </w:r>
                      </w:p>
                    </w:txbxContent>
                  </v:textbox>
                </v:shape>
                <v:shape id="文本框 7" o:spid="_x0000_s1030" type="#_x0000_t202" style="position:absolute;left:16954;top:16700;width:9125;height:4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" fillcolor="#b4c7e7" strokeweight=".5pt">
                  <v:textbox>
                    <w:txbxContent>
                      <w:p w:rsidR="00B3215A" w:rsidRDefault="00810C41">
                        <w:pPr>
                          <w:jc w:val="center"/>
                        </w:pPr>
                        <w:r>
                          <w:rPr>
                            <w:rFonts w:hint="eastAsia"/>
                          </w:rPr>
                          <w:t>开发人员</w:t>
                        </w:r>
                      </w:p>
                    </w:txbxContent>
                  </v:textbox>
                </v:shape>
                <v:shape id="_x0000_s1031" type="#_x0000_t202" style="position:absolute;left:10477;top:3619;width:9373;height:3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B3215A" w:rsidRDefault="00810C41">
                        <w:pPr>
                          <w:rPr>
                            <w:sz w:val="18"/>
                            <w:szCs w:val="18"/>
                          </w:rPr>
                        </w:pPr>
                        <w:r>
                          <w:rPr>
                            <w:rFonts w:hint="eastAsia"/>
                            <w:sz w:val="18"/>
                            <w:szCs w:val="18"/>
                          </w:rPr>
                          <w:t>GWT文档</w:t>
                        </w:r>
                      </w:p>
                      <w:p w:rsidR="00B3215A" w:rsidRDefault="00B3215A"/>
                    </w:txbxContent>
                  </v:textbox>
                </v:shape>
                <v:shape id="文本框 9" o:spid="_x0000_s1032" type="#_x0000_t202" style="position:absolute;left:15113;top:9525;width:11633;height:3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B3215A" w:rsidRDefault="00810C41">
                        <w:pPr>
                          <w:rPr>
                            <w:sz w:val="18"/>
                            <w:szCs w:val="18"/>
                          </w:rPr>
                        </w:pPr>
                        <w:r>
                          <w:rPr>
                            <w:rFonts w:hint="eastAsia"/>
                            <w:sz w:val="18"/>
                            <w:szCs w:val="18"/>
                          </w:rPr>
                          <w:t>RUCM</w:t>
                        </w:r>
                        <w:r>
                          <w:rPr>
                            <w:sz w:val="18"/>
                            <w:szCs w:val="18"/>
                          </w:rPr>
                          <w:t>文档</w:t>
                        </w:r>
                      </w:p>
                    </w:txbxContent>
                  </v:textbox>
                </v:shape>
                <v:shape id="文本框 10" o:spid="_x0000_s1033" type="#_x0000_t202" style="position:absolute;left:35369;top:10668;width:8230;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B3215A" w:rsidRDefault="00810C41">
                        <w:pPr>
                          <w:rPr>
                            <w:sz w:val="18"/>
                            <w:szCs w:val="18"/>
                          </w:rPr>
                        </w:pPr>
                        <w:r>
                          <w:rPr>
                            <w:rFonts w:hint="eastAsia"/>
                            <w:sz w:val="18"/>
                            <w:szCs w:val="18"/>
                          </w:rPr>
                          <w:t>RUCM</w:t>
                        </w:r>
                        <w:r>
                          <w:rPr>
                            <w:sz w:val="18"/>
                            <w:szCs w:val="18"/>
                          </w:rPr>
                          <w:t>文档</w:t>
                        </w:r>
                      </w:p>
                    </w:txbxContent>
                  </v:textbox>
                </v:shape>
                <v:shapetype id="_x0000_t32" coordsize="21600,21600" o:spt="32" o:oned="t" path="m,l21600,21600e" filled="f">
                  <v:path arrowok="t" fillok="f" o:connecttype="none"/>
                  <o:lock v:ext="edit" shapetype="t"/>
                </v:shapetype>
                <v:shape id="直接箭头连接符 13" o:spid="_x0000_s1034" type="#_x0000_t32" style="position:absolute;left:21907;top:7175;width:0;height:9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" strokecolor="#4472c4" strokeweight=".5pt">
                  <v:stroke endarrow="block" joinstyle="miter"/>
                </v:shape>
                <v:shape id="直接箭头连接符 14" o:spid="_x0000_s1035" type="#_x0000_t32" style="position:absolute;left:9398;top:4273;width:9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" strokecolor="#4472c4" strokeweight=".5pt">
                  <v:stroke endarrow="block" joinstyle="miter"/>
                </v:shape>
                <v:shape id="直接箭头连接符 15" o:spid="_x0000_s1036" type="#_x0000_t32" style="position:absolute;left:35750;top:7239;width:0;height:9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" strokecolor="#4472c4" strokeweight=".5pt">
                  <v:stroke endarrow="block" joinstyle="miter"/>
                </v:shape>
              </v:group>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1371600</wp:posOffset>
                </wp:positionH>
                <wp:positionV relativeFrom="paragraph">
                  <wp:posOffset>15240</wp:posOffset>
                </wp:positionV>
                <wp:extent cx="937260" cy="297180"/>
                <wp:effectExtent l="0" t="0" r="0" b="0"/>
                <wp:wrapNone/>
                <wp:docPr id="28" name="文本框 8"/>
                <wp:cNvGraphicFramePr/>
                <a:graphic xmlns:a="http://schemas.openxmlformats.org/drawingml/2006/main">
                  <a:graphicData uri="http://schemas.microsoft.com/office/word/2010/wordprocessingShape">
                    <wps:wsp>
                      <wps:cNvSpPr txBox="1"/>
                      <wps:spPr>
                        <a:xfrm>
                          <a:off x="0" y="0"/>
                          <a:ext cx="937260" cy="297180"/>
                        </a:xfrm>
                        <a:prstGeom prst="rect">
                          <a:avLst/>
                        </a:prstGeom>
                        <a:noFill/>
                        <a:ln w="6350">
                          <a:noFill/>
                        </a:ln>
                        <a:effectLst/>
                      </wps:spPr>
                      <wps:txbx>
                        <w:txbxContent>
                          <w:p w:rsidR="00B3215A" w:rsidRDefault="00810C41">
                            <w:pPr>
                              <w:rPr>
                                <w:sz w:val="18"/>
                                <w:szCs w:val="18"/>
                              </w:rPr>
                            </w:pPr>
                            <w:r>
                              <w:rPr>
                                <w:sz w:val="18"/>
                                <w:szCs w:val="18"/>
                              </w:rPr>
                              <w:t>领域背景信息</w:t>
                            </w:r>
                          </w:p>
                          <w:p w:rsidR="00B3215A" w:rsidRDefault="00B3215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 o:spid="_x0000_s1037" type="#_x0000_t202" style="position:absolute;left:0;text-align:left;margin-left:108pt;margin-top:1.2pt;width:73.8pt;height:23.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" filled="f" stroked="f" strokeweight=".5pt">
                <v:textbox>
                  <w:txbxContent>
                    <w:p w:rsidR="00B3215A" w:rsidRDefault="00810C41">
                      <w:pPr>
                        <w:rPr>
                          <w:sz w:val="18"/>
                          <w:szCs w:val="18"/>
                        </w:rPr>
                      </w:pPr>
                      <w:r>
                        <w:rPr>
                          <w:sz w:val="18"/>
                          <w:szCs w:val="18"/>
                        </w:rPr>
                        <w:t>领域背景信息</w:t>
                      </w:r>
                    </w:p>
                    <w:p w:rsidR="00B3215A" w:rsidRDefault="00B3215A"/>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1372235</wp:posOffset>
                </wp:positionH>
                <wp:positionV relativeFrom="paragraph">
                  <wp:posOffset>250825</wp:posOffset>
                </wp:positionV>
                <wp:extent cx="914400" cy="0"/>
                <wp:effectExtent l="0" t="38100" r="0" b="38100"/>
                <wp:wrapNone/>
                <wp:docPr id="3" name="直接箭头连接符 14"/>
                <wp:cNvGraphicFramePr/>
                <a:graphic xmlns:a="http://schemas.openxmlformats.org/drawingml/2006/main">
                  <a:graphicData uri="http://schemas.microsoft.com/office/word/2010/wordprocessingShape">
                    <wps:wsp>
                      <wps:cNvCnPr/>
                      <wps:spPr>
                        <a:xfrm>
                          <a:off x="0" y="0"/>
                          <a:ext cx="914400" cy="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xmlns:wpsCustomData="http://www.wps.cn/officeDocument/2013/wpsCustomData">
            <w:pict>
              <v:shape id="直接箭头连接符 14" o:spid="_x0000_s1026" o:spt="32" type="#_x0000_t32" style="position:absolute;left:0pt;margin-left:108.05pt;margin-top:19.75pt;height:0pt;width:72pt;z-index:251665408;mso-width-relative:page;mso-height-relative:page;" filled="f" stroked="t" coordsize="21600,21600" o:gfxdata="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1R8et9cAAAAJAQAADwAAAAAAAAABACAAAAAiAAAAZHJzL2Rvd25yZXYueG1sUEsBAhQA&#10;FAAAAAgAh07iQC35sXvzAQAAoQMAAA4AAAAAAAAAAQAgAAAAJgEAAGRycy9lMm9Eb2MueG1sUEsF&#10;BgAAAAAGAAYAWQEAAIsFAAAAAA==&#10;">
                <v:fill on="f" focussize="0,0"/>
                <v:stroke weight="0.5pt" color="#4472C4" miterlimit="8" joinstyle="miter" endarrow="block"/>
                <v:imagedata o:title=""/>
                <o:lock v:ext="edit" aspectratio="f"/>
              </v:shape>
            </w:pict>
          </mc:Fallback>
        </mc:AlternateContent>
      </w:r>
    </w:p>
    <w:p w:rsidR="00B3215A" w:rsidRDefault="00B3215A">
      <w:pPr>
        <w:jc w:val="center"/>
        <w:rPr>
          <w:sz w:val="28"/>
        </w:rPr>
      </w:pPr>
    </w:p>
    <w:p w:rsidR="00B3215A" w:rsidRDefault="00B3215A">
      <w:pPr>
        <w:jc w:val="center"/>
        <w:rPr>
          <w:sz w:val="28"/>
        </w:rPr>
      </w:pPr>
    </w:p>
    <w:p w:rsidR="00B3215A" w:rsidRDefault="00B3215A">
      <w:pPr>
        <w:spacing w:line="360" w:lineRule="auto"/>
        <w:rPr>
          <w:sz w:val="28"/>
          <w:szCs w:val="28"/>
        </w:rPr>
      </w:pPr>
    </w:p>
    <w:p w:rsidR="00B3215A" w:rsidRDefault="00B3215A">
      <w:pPr>
        <w:jc w:val="center"/>
        <w:rPr>
          <w:sz w:val="24"/>
          <w:szCs w:val="21"/>
        </w:rPr>
      </w:pPr>
    </w:p>
    <w:p w:rsidR="00B3215A" w:rsidRPr="0009424D" w:rsidRDefault="00810C41" w:rsidP="0009424D">
      <w:pPr>
        <w:jc w:val="center"/>
        <w:rPr>
          <w:sz w:val="24"/>
          <w:szCs w:val="21"/>
        </w:rPr>
      </w:pPr>
      <w:r>
        <w:rPr>
          <w:rFonts w:hint="eastAsia"/>
          <w:sz w:val="24"/>
          <w:szCs w:val="21"/>
        </w:rPr>
        <w:t>图6 信息交互图</w:t>
      </w:r>
    </w:p>
    <w:p w:rsidR="00B3215A" w:rsidRDefault="00810C41" w:rsidP="008C646D">
      <w:pPr>
        <w:pStyle w:val="1"/>
      </w:pPr>
      <w:bookmarkStart w:id="31" w:name="_Toc533976682"/>
      <w:r>
        <w:rPr>
          <w:rFonts w:hint="eastAsia"/>
        </w:rPr>
        <w:t>六、领域系统主要流程分析</w:t>
      </w:r>
      <w:bookmarkEnd w:id="31"/>
    </w:p>
    <w:p w:rsidR="00B3215A" w:rsidRDefault="008C646D" w:rsidP="008C646D">
      <w:pPr>
        <w:pStyle w:val="2"/>
      </w:pPr>
      <w:bookmarkStart w:id="32" w:name="_Toc533976683"/>
      <w:r>
        <w:rPr>
          <w:rFonts w:hint="eastAsia"/>
        </w:rPr>
        <w:t>1</w:t>
      </w:r>
      <w:r>
        <w:t xml:space="preserve"> </w:t>
      </w:r>
      <w:r w:rsidR="00810C41">
        <w:rPr>
          <w:rFonts w:hint="eastAsia"/>
        </w:rPr>
        <w:t>领域背景信息以及GWT文档导入流程</w:t>
      </w:r>
      <w:bookmarkEnd w:id="32"/>
    </w:p>
    <w:p w:rsidR="00B3215A" w:rsidRDefault="00810C41">
      <w:pPr>
        <w:spacing w:line="360" w:lineRule="auto"/>
        <w:ind w:firstLineChars="200" w:firstLine="560"/>
        <w:rPr>
          <w:rFonts w:ascii="等线" w:eastAsia="等线" w:hAnsi="等线" w:cs="等线"/>
          <w:sz w:val="28"/>
          <w:szCs w:val="28"/>
        </w:rPr>
      </w:pPr>
      <w:r>
        <w:rPr>
          <w:rFonts w:ascii="等线" w:eastAsia="等线" w:hAnsi="等线" w:cs="等线" w:hint="eastAsia"/>
          <w:sz w:val="28"/>
          <w:szCs w:val="28"/>
        </w:rPr>
        <w:t>本系统旨在将输入的GWT格式的需求文档转化成RUCM格式的结构化的需求文档。针对GWT文档涉及领域不同，在后面的信息处理阶段生成的结果将会有很大不同。所以针对GWT文档的特定背景，我们需要向系统导入该领域的背景信息。所以本系统应在领域背景信息确定的情况下才能够对所需转换的GWT文档进行处理。</w:t>
      </w:r>
    </w:p>
    <w:p w:rsidR="00B3215A" w:rsidRDefault="00810C41" w:rsidP="008C646D">
      <w:pPr>
        <w:numPr>
          <w:ilvl w:val="0"/>
          <w:numId w:val="28"/>
        </w:numPr>
        <w:spacing w:line="360" w:lineRule="auto"/>
        <w:rPr>
          <w:rFonts w:ascii="等线" w:eastAsia="等线" w:hAnsi="等线" w:cs="等线"/>
          <w:sz w:val="28"/>
          <w:szCs w:val="28"/>
        </w:rPr>
      </w:pPr>
      <w:r>
        <w:rPr>
          <w:rFonts w:ascii="等线" w:eastAsia="等线" w:hAnsi="等线" w:cs="等线" w:hint="eastAsia"/>
          <w:sz w:val="28"/>
          <w:szCs w:val="28"/>
        </w:rPr>
        <w:t>领域背景信息导入：本流程目的在于将需求提出方提供的领域背景信息导入到系统。在本流程中，系统会判断导入的领域背景信息是否充足，只有在领域信息背景信息整理充足并导入到系统的情况下，系统才会进行下一步：通过领域信息生成</w:t>
      </w:r>
      <w:r w:rsidR="00D8122F">
        <w:rPr>
          <w:rFonts w:ascii="等线" w:eastAsia="等线" w:hAnsi="等线" w:cs="等线" w:hint="eastAsia"/>
          <w:sz w:val="28"/>
          <w:szCs w:val="28"/>
        </w:rPr>
        <w:t>外部词典</w:t>
      </w:r>
      <w:r>
        <w:rPr>
          <w:rFonts w:ascii="等线" w:eastAsia="等线" w:hAnsi="等线" w:cs="等线" w:hint="eastAsia"/>
          <w:sz w:val="28"/>
          <w:szCs w:val="28"/>
        </w:rPr>
        <w:t>。</w:t>
      </w:r>
    </w:p>
    <w:p w:rsidR="00B3215A" w:rsidRDefault="00810C41" w:rsidP="008C646D">
      <w:pPr>
        <w:numPr>
          <w:ilvl w:val="0"/>
          <w:numId w:val="28"/>
        </w:numPr>
        <w:spacing w:line="360" w:lineRule="auto"/>
        <w:rPr>
          <w:rFonts w:ascii="等线" w:eastAsia="等线" w:hAnsi="等线" w:cs="等线"/>
          <w:sz w:val="28"/>
          <w:szCs w:val="28"/>
        </w:rPr>
      </w:pPr>
      <w:r>
        <w:rPr>
          <w:rFonts w:ascii="等线" w:eastAsia="等线" w:hAnsi="等线" w:cs="等线" w:hint="eastAsia"/>
          <w:sz w:val="28"/>
          <w:szCs w:val="28"/>
        </w:rPr>
        <w:t>GWT文档导入：</w:t>
      </w:r>
      <w:r w:rsidR="00EA7D47">
        <w:rPr>
          <w:rFonts w:hint="eastAsia"/>
          <w:sz w:val="28"/>
          <w:szCs w:val="28"/>
        </w:rPr>
        <w:t>在此状态下有两种输入文件，一种是记录了一组G</w:t>
      </w:r>
      <w:r w:rsidR="00EA7D47">
        <w:rPr>
          <w:sz w:val="28"/>
          <w:szCs w:val="28"/>
        </w:rPr>
        <w:t>WT</w:t>
      </w:r>
      <w:r w:rsidR="00EA7D47">
        <w:rPr>
          <w:rFonts w:hint="eastAsia"/>
          <w:sz w:val="28"/>
          <w:szCs w:val="28"/>
        </w:rPr>
        <w:t>描述的纯文本文件，以utf-</w:t>
      </w:r>
      <w:r w:rsidR="00EA7D47">
        <w:rPr>
          <w:sz w:val="28"/>
          <w:szCs w:val="28"/>
        </w:rPr>
        <w:t>8</w:t>
      </w:r>
      <w:r w:rsidR="00EA7D47">
        <w:rPr>
          <w:rFonts w:hint="eastAsia"/>
          <w:sz w:val="28"/>
          <w:szCs w:val="28"/>
        </w:rPr>
        <w:t>方式编码</w:t>
      </w:r>
    </w:p>
    <w:p w:rsidR="00B3215A" w:rsidRDefault="008C646D" w:rsidP="008C646D">
      <w:pPr>
        <w:pStyle w:val="2"/>
      </w:pPr>
      <w:bookmarkStart w:id="33" w:name="_Toc533976684"/>
      <w:r>
        <w:lastRenderedPageBreak/>
        <w:t xml:space="preserve">2 </w:t>
      </w:r>
      <w:r w:rsidR="00EA7D47">
        <w:rPr>
          <w:rFonts w:hint="eastAsia"/>
        </w:rPr>
        <w:t>R</w:t>
      </w:r>
      <w:r w:rsidR="00EA7D47">
        <w:t>UCM</w:t>
      </w:r>
      <w:r w:rsidR="00EA7D47">
        <w:rPr>
          <w:rFonts w:hint="eastAsia"/>
        </w:rPr>
        <w:t>生成流程</w:t>
      </w:r>
      <w:bookmarkEnd w:id="33"/>
    </w:p>
    <w:p w:rsidR="00EA7D47" w:rsidRDefault="00EA7D47">
      <w:pPr>
        <w:spacing w:line="360" w:lineRule="auto"/>
        <w:ind w:firstLineChars="200" w:firstLine="560"/>
        <w:rPr>
          <w:rFonts w:ascii="等线" w:eastAsia="等线" w:hAnsi="等线" w:cs="等线"/>
          <w:sz w:val="28"/>
          <w:szCs w:val="28"/>
        </w:rPr>
      </w:pPr>
      <w:r>
        <w:rPr>
          <w:rFonts w:ascii="等线" w:eastAsia="等线" w:hAnsi="等线" w:cs="等线" w:hint="eastAsia"/>
          <w:sz w:val="28"/>
          <w:szCs w:val="28"/>
        </w:rPr>
        <w:t>给流程就是利用中间转换规则将输入的G</w:t>
      </w:r>
      <w:r>
        <w:rPr>
          <w:rFonts w:ascii="等线" w:eastAsia="等线" w:hAnsi="等线" w:cs="等线"/>
          <w:sz w:val="28"/>
          <w:szCs w:val="28"/>
        </w:rPr>
        <w:t>WT</w:t>
      </w:r>
      <w:r>
        <w:rPr>
          <w:rFonts w:ascii="等线" w:eastAsia="等线" w:hAnsi="等线" w:cs="等线" w:hint="eastAsia"/>
          <w:sz w:val="28"/>
          <w:szCs w:val="28"/>
        </w:rPr>
        <w:t>文档通过添加中间标签，然后转换成R</w:t>
      </w:r>
      <w:r>
        <w:rPr>
          <w:rFonts w:ascii="等线" w:eastAsia="等线" w:hAnsi="等线" w:cs="等线"/>
          <w:sz w:val="28"/>
          <w:szCs w:val="28"/>
        </w:rPr>
        <w:t>UCM</w:t>
      </w:r>
      <w:r>
        <w:rPr>
          <w:rFonts w:ascii="等线" w:eastAsia="等线" w:hAnsi="等线" w:cs="等线" w:hint="eastAsia"/>
          <w:sz w:val="28"/>
          <w:szCs w:val="28"/>
        </w:rPr>
        <w:t>格式的描述，其中的G</w:t>
      </w:r>
      <w:r>
        <w:rPr>
          <w:rFonts w:ascii="等线" w:eastAsia="等线" w:hAnsi="等线" w:cs="等线"/>
          <w:sz w:val="28"/>
          <w:szCs w:val="28"/>
        </w:rPr>
        <w:t>WT</w:t>
      </w:r>
      <w:r>
        <w:rPr>
          <w:rFonts w:ascii="等线" w:eastAsia="等线" w:hAnsi="等线" w:cs="等线" w:hint="eastAsia"/>
          <w:sz w:val="28"/>
          <w:szCs w:val="28"/>
        </w:rPr>
        <w:t>文档有一定的约束规则，编写的程序会将中间转换规则实现，用以生成R</w:t>
      </w:r>
      <w:r>
        <w:rPr>
          <w:rFonts w:ascii="等线" w:eastAsia="等线" w:hAnsi="等线" w:cs="等线"/>
          <w:sz w:val="28"/>
          <w:szCs w:val="28"/>
        </w:rPr>
        <w:t>UCM</w:t>
      </w:r>
      <w:r>
        <w:rPr>
          <w:rFonts w:ascii="等线" w:eastAsia="等线" w:hAnsi="等线" w:cs="等线" w:hint="eastAsia"/>
          <w:sz w:val="28"/>
          <w:szCs w:val="28"/>
        </w:rPr>
        <w:t>描述。</w:t>
      </w:r>
    </w:p>
    <w:p w:rsidR="00B3215A" w:rsidRDefault="00810C41">
      <w:pPr>
        <w:spacing w:line="360" w:lineRule="auto"/>
        <w:ind w:firstLineChars="200" w:firstLine="560"/>
        <w:rPr>
          <w:rFonts w:eastAsia="宋体"/>
        </w:rPr>
      </w:pPr>
      <w:r>
        <w:rPr>
          <w:rFonts w:ascii="等线" w:eastAsia="等线" w:hAnsi="等线" w:cs="等线" w:hint="eastAsia"/>
          <w:sz w:val="28"/>
          <w:szCs w:val="28"/>
        </w:rPr>
        <w:t>下图分别是系统的顺序图和活动图</w:t>
      </w:r>
    </w:p>
    <w:p w:rsidR="00B3215A" w:rsidRPr="00534488" w:rsidRDefault="005E69D9" w:rsidP="00660BF9">
      <w:pPr>
        <w:jc w:val="center"/>
        <w:rPr>
          <w:rFonts w:eastAsia="宋体"/>
          <w:sz w:val="24"/>
          <w:szCs w:val="24"/>
        </w:rPr>
      </w:pPr>
      <w:r>
        <w:rPr>
          <w:noProof/>
        </w:rPr>
        <w:drawing>
          <wp:inline distT="0" distB="0" distL="0" distR="0" wp14:anchorId="681B3647" wp14:editId="76FE2BAA">
            <wp:extent cx="5274310" cy="323278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232785"/>
                    </a:xfrm>
                    <a:prstGeom prst="rect">
                      <a:avLst/>
                    </a:prstGeom>
                    <a:noFill/>
                    <a:ln>
                      <a:noFill/>
                    </a:ln>
                  </pic:spPr>
                </pic:pic>
              </a:graphicData>
            </a:graphic>
          </wp:inline>
        </w:drawing>
      </w:r>
      <w:r w:rsidR="00810C41" w:rsidRPr="00534488">
        <w:rPr>
          <w:rFonts w:ascii="等线" w:eastAsia="等线" w:hAnsi="等线" w:cs="等线" w:hint="eastAsia"/>
          <w:sz w:val="24"/>
          <w:szCs w:val="24"/>
        </w:rPr>
        <w:t>图5 顺序图</w:t>
      </w:r>
    </w:p>
    <w:p w:rsidR="00B3215A" w:rsidRDefault="00520705">
      <w:pPr>
        <w:jc w:val="center"/>
        <w:rPr>
          <w:sz w:val="28"/>
          <w:szCs w:val="28"/>
        </w:rPr>
      </w:pPr>
      <w:r>
        <w:rPr>
          <w:noProof/>
        </w:rPr>
        <w:lastRenderedPageBreak/>
        <w:drawing>
          <wp:inline distT="0" distB="0" distL="0" distR="0">
            <wp:extent cx="5274310" cy="34105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3410585"/>
                    </a:xfrm>
                    <a:prstGeom prst="rect">
                      <a:avLst/>
                    </a:prstGeom>
                    <a:noFill/>
                    <a:ln>
                      <a:noFill/>
                    </a:ln>
                  </pic:spPr>
                </pic:pic>
              </a:graphicData>
            </a:graphic>
          </wp:inline>
        </w:drawing>
      </w:r>
    </w:p>
    <w:p w:rsidR="00B3215A" w:rsidRPr="00700CE1" w:rsidRDefault="00810C41" w:rsidP="00700CE1">
      <w:pPr>
        <w:jc w:val="center"/>
        <w:rPr>
          <w:sz w:val="24"/>
          <w:szCs w:val="24"/>
        </w:rPr>
      </w:pPr>
      <w:r w:rsidRPr="00002544">
        <w:rPr>
          <w:rFonts w:hint="eastAsia"/>
          <w:sz w:val="24"/>
          <w:szCs w:val="24"/>
        </w:rPr>
        <w:t>图6 活动图</w:t>
      </w:r>
    </w:p>
    <w:p w:rsidR="00B3215A" w:rsidRDefault="00810C41" w:rsidP="008C646D">
      <w:pPr>
        <w:pStyle w:val="1"/>
      </w:pPr>
      <w:bookmarkStart w:id="34" w:name="_Toc533976685"/>
      <w:r>
        <w:rPr>
          <w:rFonts w:hint="eastAsia"/>
        </w:rPr>
        <w:t>七、系统用户识别</w:t>
      </w:r>
      <w:bookmarkEnd w:id="34"/>
    </w:p>
    <w:p w:rsidR="00B3215A" w:rsidRDefault="00810C41">
      <w:pPr>
        <w:numPr>
          <w:ilvl w:val="0"/>
          <w:numId w:val="27"/>
        </w:numPr>
        <w:rPr>
          <w:sz w:val="28"/>
        </w:rPr>
      </w:pPr>
      <w:r>
        <w:rPr>
          <w:rFonts w:hint="eastAsia"/>
          <w:sz w:val="28"/>
        </w:rPr>
        <w:t>基于</w:t>
      </w:r>
      <w:proofErr w:type="gramStart"/>
      <w:r>
        <w:rPr>
          <w:rFonts w:hint="eastAsia"/>
          <w:sz w:val="28"/>
        </w:rPr>
        <w:t>对领域</w:t>
      </w:r>
      <w:proofErr w:type="gramEnd"/>
      <w:r>
        <w:rPr>
          <w:rFonts w:hint="eastAsia"/>
          <w:sz w:val="28"/>
        </w:rPr>
        <w:t>系统的环境分析和流程分析，识别领域系统的用户及特征，注意用户可以是自然人，也可以是一个人造系统。</w:t>
      </w:r>
    </w:p>
    <w:p w:rsidR="00B3215A" w:rsidRDefault="00810C41">
      <w:pPr>
        <w:pStyle w:val="a8"/>
        <w:numPr>
          <w:ilvl w:val="0"/>
          <w:numId w:val="27"/>
        </w:numPr>
        <w:ind w:firstLineChars="0"/>
        <w:rPr>
          <w:sz w:val="28"/>
        </w:rPr>
      </w:pPr>
      <w:r>
        <w:rPr>
          <w:rFonts w:hint="eastAsia"/>
          <w:sz w:val="28"/>
        </w:rPr>
        <w:t>需求提出方：通过以上分析，已知其提供</w:t>
      </w:r>
      <w:r>
        <w:rPr>
          <w:sz w:val="28"/>
        </w:rPr>
        <w:t>GWT文档</w:t>
      </w:r>
      <w:r>
        <w:rPr>
          <w:rFonts w:hint="eastAsia"/>
          <w:sz w:val="28"/>
        </w:rPr>
        <w:t>作为系统的输入。其对于GWT文档的了解程度将决定系统分析输入的难度。下面我们将对需求提出方展开进行分析。除了依据对GWT文档的了解程度进行分类以外，我们还可以按照行业对需求提出方进行分类</w:t>
      </w:r>
      <w:r w:rsidR="000203B7">
        <w:rPr>
          <w:rFonts w:hint="eastAsia"/>
          <w:sz w:val="28"/>
        </w:rPr>
        <w:t>等</w:t>
      </w:r>
      <w:r>
        <w:rPr>
          <w:rFonts w:hint="eastAsia"/>
          <w:sz w:val="28"/>
        </w:rPr>
        <w:t>。这些类型的需求提出方，在需求特点、描述准确度、项目完成时间紧迫程度、项目完成达标标准等都各有特点。例如，工程行业对于项目的鲁棒性要求就会比游戏类的要求要高。于此同时，我们可以从安全可靠性要求水平对需求提出方进行分类。对</w:t>
      </w:r>
      <w:r>
        <w:rPr>
          <w:rFonts w:hint="eastAsia"/>
          <w:sz w:val="28"/>
        </w:rPr>
        <w:lastRenderedPageBreak/>
        <w:t>于安全可靠性要求要求高的项目可以牺牲易读性来保证准确性，而对于安全可靠性没那么高的项目可以牺牲准确性来保证易读性，以便快速对项目进行迭代。不仅如此，有些行业可能对于保密性有很高的要求，这就要求我们对于GWT文档进行某些加密或隔离处理。看待需求提出方的角度还有很多，本次领域分析只提出一部分，接下来在需求分析和产品设计的过程中，我们将依据真实环境进行更加详细和多角度的细分和细化。</w:t>
      </w:r>
    </w:p>
    <w:p w:rsidR="00B3215A" w:rsidRDefault="00810C41">
      <w:pPr>
        <w:pStyle w:val="a8"/>
        <w:numPr>
          <w:ilvl w:val="0"/>
          <w:numId w:val="27"/>
        </w:numPr>
        <w:ind w:firstLineChars="0"/>
        <w:rPr>
          <w:sz w:val="28"/>
        </w:rPr>
      </w:pPr>
      <w:r>
        <w:rPr>
          <w:rFonts w:hint="eastAsia"/>
          <w:sz w:val="28"/>
        </w:rPr>
        <w:t>产品经理：产品经理的简单特征在上文已经有一定的解释，在这里我们将进行更为细化的描述。产品经理作为每个产品的牵头人，对于整个产品和产品过程负责。基于以上原因，我们将给予不同于开发人员的操作权限。其不仅可以查看RUCM文档，还可以设计标签，并设置RUCM文档特征，以及开发人员对于RUCM文档的访问权限。产品经理可以按照工作经验和通常从事领域进行区别。工作经验较少的产品经理可能对于产品整个流程缺少认识，所以本系统将存在默认的设置。同时，产品经理可能之前从事的领域和现在需要做的领域存在差别，在这种情况下，该系统将起到辅助产品经理对于项目整体的认识效果。</w:t>
      </w:r>
    </w:p>
    <w:p w:rsidR="00B3215A" w:rsidRDefault="00810C41">
      <w:pPr>
        <w:pStyle w:val="a8"/>
        <w:numPr>
          <w:ilvl w:val="0"/>
          <w:numId w:val="27"/>
        </w:numPr>
        <w:ind w:firstLineChars="0"/>
        <w:jc w:val="left"/>
        <w:rPr>
          <w:sz w:val="28"/>
        </w:rPr>
      </w:pPr>
      <w:r>
        <w:rPr>
          <w:rFonts w:hint="eastAsia"/>
          <w:sz w:val="28"/>
        </w:rPr>
        <w:t>开发人员：其将获取</w:t>
      </w:r>
      <w:r>
        <w:rPr>
          <w:sz w:val="28"/>
        </w:rPr>
        <w:t>RUCM文档</w:t>
      </w:r>
      <w:r>
        <w:rPr>
          <w:rFonts w:hint="eastAsia"/>
          <w:sz w:val="28"/>
        </w:rPr>
        <w:t>，但是不同于产品经理，其对于RUCM不具有修改权限。同时开发人员在访问时也可能受到一些限制，保证项目一定程度上的秘密性。但是通常情况下，开发人员将依据RUCM文档对于系统有一个整体且具体的了解。</w:t>
      </w:r>
    </w:p>
    <w:p w:rsidR="00B3215A" w:rsidRDefault="00810C41">
      <w:pPr>
        <w:pStyle w:val="a8"/>
        <w:ind w:left="560" w:hangingChars="200" w:hanging="560"/>
        <w:jc w:val="left"/>
        <w:rPr>
          <w:b/>
          <w:bCs/>
          <w:sz w:val="36"/>
          <w:szCs w:val="36"/>
        </w:rPr>
      </w:pPr>
      <w:r>
        <w:rPr>
          <w:rFonts w:hint="eastAsia"/>
          <w:sz w:val="28"/>
        </w:rPr>
        <w:t>6.  机器学习框架：此为系统功能的一部分，但是同时又是系统外</w:t>
      </w:r>
      <w:r>
        <w:rPr>
          <w:rFonts w:hint="eastAsia"/>
          <w:sz w:val="28"/>
        </w:rPr>
        <w:lastRenderedPageBreak/>
        <w:t>部的API和标准。当前存在很多机器学习框架，用来方便开发人员将机器学习落于实地，可以通过</w:t>
      </w:r>
      <w:proofErr w:type="gramStart"/>
      <w:r>
        <w:rPr>
          <w:rFonts w:hint="eastAsia"/>
          <w:sz w:val="28"/>
        </w:rPr>
        <w:t>预训练</w:t>
      </w:r>
      <w:proofErr w:type="gramEnd"/>
      <w:r>
        <w:rPr>
          <w:rFonts w:hint="eastAsia"/>
          <w:sz w:val="28"/>
        </w:rPr>
        <w:t>来保障开发人员仅仅需要少量的数据就可以得出一个较为可靠的模型。由于现在文档数量的不确定性，我们希望采用这类框架，使用不多的数据就可以产生足够好的结果。</w:t>
      </w:r>
    </w:p>
    <w:p w:rsidR="00B3215A" w:rsidRDefault="00810C41" w:rsidP="008C646D">
      <w:pPr>
        <w:pStyle w:val="1"/>
      </w:pPr>
      <w:bookmarkStart w:id="35" w:name="_Toc533976686"/>
      <w:r>
        <w:rPr>
          <w:rFonts w:hint="eastAsia"/>
        </w:rPr>
        <w:t>八、待开发系统的目标分析</w:t>
      </w:r>
      <w:bookmarkEnd w:id="35"/>
    </w:p>
    <w:p w:rsidR="00B3215A" w:rsidRDefault="00810C41">
      <w:pPr>
        <w:ind w:firstLine="420"/>
        <w:rPr>
          <w:sz w:val="28"/>
          <w:szCs w:val="28"/>
        </w:rPr>
      </w:pPr>
      <w:r>
        <w:rPr>
          <w:rFonts w:hint="eastAsia"/>
          <w:sz w:val="28"/>
          <w:szCs w:val="28"/>
        </w:rPr>
        <w:t>本项目的要求是需求文档的结构化处理，具体过程是将给定的G</w:t>
      </w:r>
      <w:r>
        <w:rPr>
          <w:sz w:val="28"/>
          <w:szCs w:val="28"/>
        </w:rPr>
        <w:t>WT</w:t>
      </w:r>
      <w:r>
        <w:rPr>
          <w:rFonts w:hint="eastAsia"/>
          <w:sz w:val="28"/>
          <w:szCs w:val="28"/>
        </w:rPr>
        <w:t>格式的文档用机器学习的方法使之转化为R</w:t>
      </w:r>
      <w:r>
        <w:rPr>
          <w:sz w:val="28"/>
          <w:szCs w:val="28"/>
        </w:rPr>
        <w:t>UCM</w:t>
      </w:r>
      <w:r>
        <w:rPr>
          <w:rFonts w:hint="eastAsia"/>
          <w:sz w:val="28"/>
          <w:szCs w:val="28"/>
        </w:rPr>
        <w:t>需求文档。这一项目主要针对软件开发流程中的重要环节——需求分析，故涉及到了客户、开发者对此软件的期望。</w:t>
      </w:r>
    </w:p>
    <w:p w:rsidR="00B3215A" w:rsidRDefault="00810C41">
      <w:pPr>
        <w:rPr>
          <w:sz w:val="28"/>
          <w:szCs w:val="28"/>
        </w:rPr>
      </w:pPr>
      <w:r>
        <w:rPr>
          <w:sz w:val="28"/>
          <w:szCs w:val="28"/>
        </w:rPr>
        <w:tab/>
      </w:r>
      <w:r>
        <w:rPr>
          <w:rFonts w:hint="eastAsia"/>
          <w:sz w:val="28"/>
          <w:szCs w:val="28"/>
        </w:rPr>
        <w:t>针对客户而言，客户提供的信息的是需求描述，期望是软件开发方能充分了解自己的需求，最终开发出来的软件满足自己的需求。作为软件的需求方，客户本身往往来自其他领域，缺乏软件开发领域的专业知识，故而初始需求必定是非形式化的需求，</w:t>
      </w:r>
      <w:proofErr w:type="gramStart"/>
      <w:r>
        <w:rPr>
          <w:rFonts w:hint="eastAsia"/>
          <w:sz w:val="28"/>
          <w:szCs w:val="28"/>
        </w:rPr>
        <w:t>且需求</w:t>
      </w:r>
      <w:proofErr w:type="gramEnd"/>
      <w:r>
        <w:rPr>
          <w:rFonts w:hint="eastAsia"/>
          <w:sz w:val="28"/>
          <w:szCs w:val="28"/>
        </w:rPr>
        <w:t>势必充满本领域特色，给软件开发方准确理解客户的需求增添了重重困难。故而通过</w:t>
      </w:r>
      <w:r w:rsidR="00FB510D">
        <w:rPr>
          <w:rFonts w:hint="eastAsia"/>
          <w:sz w:val="28"/>
          <w:szCs w:val="28"/>
        </w:rPr>
        <w:t>与</w:t>
      </w:r>
      <w:r>
        <w:rPr>
          <w:rFonts w:hint="eastAsia"/>
          <w:sz w:val="28"/>
          <w:szCs w:val="28"/>
        </w:rPr>
        <w:t>客户确定基本的输入</w:t>
      </w:r>
      <w:r w:rsidR="00FB510D">
        <w:rPr>
          <w:rFonts w:hint="eastAsia"/>
          <w:sz w:val="28"/>
          <w:szCs w:val="28"/>
        </w:rPr>
        <w:t>格式来施加一些</w:t>
      </w:r>
      <w:r>
        <w:rPr>
          <w:rFonts w:hint="eastAsia"/>
          <w:sz w:val="28"/>
          <w:szCs w:val="28"/>
        </w:rPr>
        <w:t>简单约束，一方面不会增加客户学习严格、完整的需求文档的学习成本，另一方面</w:t>
      </w:r>
      <w:r w:rsidR="00FB510D">
        <w:rPr>
          <w:rFonts w:hint="eastAsia"/>
          <w:sz w:val="28"/>
          <w:szCs w:val="28"/>
        </w:rPr>
        <w:t>也</w:t>
      </w:r>
      <w:r>
        <w:rPr>
          <w:rFonts w:hint="eastAsia"/>
          <w:sz w:val="28"/>
          <w:szCs w:val="28"/>
        </w:rPr>
        <w:t>使需求以相对规整的格式为软件开发人员所理解。</w:t>
      </w:r>
      <w:r>
        <w:rPr>
          <w:sz w:val="28"/>
          <w:szCs w:val="28"/>
        </w:rPr>
        <w:t>G</w:t>
      </w:r>
      <w:r>
        <w:rPr>
          <w:rFonts w:hint="eastAsia"/>
          <w:sz w:val="28"/>
          <w:szCs w:val="28"/>
        </w:rPr>
        <w:t>iven</w:t>
      </w:r>
      <w:r>
        <w:rPr>
          <w:sz w:val="28"/>
          <w:szCs w:val="28"/>
        </w:rPr>
        <w:t>-When-Then</w:t>
      </w:r>
      <w:r>
        <w:rPr>
          <w:rFonts w:hint="eastAsia"/>
          <w:sz w:val="28"/>
          <w:szCs w:val="28"/>
        </w:rPr>
        <w:t>标准</w:t>
      </w:r>
      <w:r w:rsidR="00FB510D">
        <w:rPr>
          <w:rFonts w:hint="eastAsia"/>
          <w:sz w:val="28"/>
          <w:szCs w:val="28"/>
        </w:rPr>
        <w:t>作为一种有效且简单的</w:t>
      </w:r>
      <w:r>
        <w:rPr>
          <w:rFonts w:hint="eastAsia"/>
          <w:sz w:val="28"/>
          <w:szCs w:val="28"/>
        </w:rPr>
        <w:t>输入规范，客户需要以此格式来提供自己的需求信息。</w:t>
      </w:r>
    </w:p>
    <w:p w:rsidR="00B3215A" w:rsidRDefault="00810C41">
      <w:pPr>
        <w:rPr>
          <w:sz w:val="28"/>
          <w:szCs w:val="28"/>
        </w:rPr>
      </w:pPr>
      <w:r>
        <w:rPr>
          <w:sz w:val="28"/>
          <w:szCs w:val="28"/>
        </w:rPr>
        <w:tab/>
      </w:r>
      <w:r>
        <w:rPr>
          <w:rFonts w:hint="eastAsia"/>
          <w:sz w:val="28"/>
          <w:szCs w:val="28"/>
        </w:rPr>
        <w:t>对于软件的开发者而言，在获得客户输入的G</w:t>
      </w:r>
      <w:r>
        <w:rPr>
          <w:sz w:val="28"/>
          <w:szCs w:val="28"/>
        </w:rPr>
        <w:t>WT</w:t>
      </w:r>
      <w:r>
        <w:rPr>
          <w:rFonts w:hint="eastAsia"/>
          <w:sz w:val="28"/>
          <w:szCs w:val="28"/>
        </w:rPr>
        <w:t>格式需求文档</w:t>
      </w:r>
      <w:r>
        <w:rPr>
          <w:rFonts w:hint="eastAsia"/>
          <w:sz w:val="28"/>
          <w:szCs w:val="28"/>
        </w:rPr>
        <w:lastRenderedPageBreak/>
        <w:t>后，仍应对此文档进行处理，使之成为严格遵守规范的需求文档。因为客户给出的</w:t>
      </w:r>
      <w:r>
        <w:rPr>
          <w:sz w:val="28"/>
          <w:szCs w:val="28"/>
        </w:rPr>
        <w:t>GWT</w:t>
      </w:r>
      <w:r>
        <w:rPr>
          <w:rFonts w:hint="eastAsia"/>
          <w:sz w:val="28"/>
          <w:szCs w:val="28"/>
        </w:rPr>
        <w:t>格式的文档中的需求信息是以集合的形式存在于文档中的各项描述中，所以软件开发人员无法直接将G</w:t>
      </w:r>
      <w:r>
        <w:rPr>
          <w:sz w:val="28"/>
          <w:szCs w:val="28"/>
        </w:rPr>
        <w:t>WT</w:t>
      </w:r>
      <w:r>
        <w:rPr>
          <w:rFonts w:hint="eastAsia"/>
          <w:sz w:val="28"/>
          <w:szCs w:val="28"/>
        </w:rPr>
        <w:t>格式需求文档直接应用于软件开发的过程中。因此，软件开发人员应当提炼原始需求文档的信息，根据R</w:t>
      </w:r>
      <w:r>
        <w:rPr>
          <w:sz w:val="28"/>
          <w:szCs w:val="28"/>
        </w:rPr>
        <w:t>UCM</w:t>
      </w:r>
      <w:r>
        <w:rPr>
          <w:rFonts w:hint="eastAsia"/>
          <w:sz w:val="28"/>
          <w:szCs w:val="28"/>
        </w:rPr>
        <w:t>模板，使之成为结构化的需求，将非形式化的需求转化为形式化的需求，撰写易于理解、无歧义的需求文档。通过本项目所设计的软件，软件开发人员将初始文档直接转化为</w:t>
      </w:r>
      <w:r>
        <w:rPr>
          <w:sz w:val="28"/>
          <w:szCs w:val="28"/>
        </w:rPr>
        <w:t>RUCM</w:t>
      </w:r>
      <w:r>
        <w:rPr>
          <w:rFonts w:hint="eastAsia"/>
          <w:sz w:val="28"/>
          <w:szCs w:val="28"/>
        </w:rPr>
        <w:t>格式的需求文档，从而提升效率，使开发流程更为规范。</w:t>
      </w:r>
    </w:p>
    <w:p w:rsidR="00B3215A" w:rsidRDefault="00810C41" w:rsidP="00382543">
      <w:pPr>
        <w:rPr>
          <w:sz w:val="28"/>
          <w:szCs w:val="28"/>
        </w:rPr>
      </w:pPr>
      <w:r>
        <w:rPr>
          <w:sz w:val="28"/>
          <w:szCs w:val="28"/>
        </w:rPr>
        <w:tab/>
      </w:r>
      <w:r>
        <w:rPr>
          <w:rFonts w:hint="eastAsia"/>
          <w:sz w:val="28"/>
          <w:szCs w:val="28"/>
        </w:rPr>
        <w:t>针对上述目标，本软件应当在满足基本的文档转换功能的基础上，尽量保证较高的准确率与较快的处理速度。由于本软件的目标是代替原来人工分析需求、</w:t>
      </w:r>
      <w:bookmarkStart w:id="36" w:name="_GoBack"/>
      <w:bookmarkEnd w:id="36"/>
      <w:r>
        <w:rPr>
          <w:rFonts w:hint="eastAsia"/>
          <w:sz w:val="28"/>
          <w:szCs w:val="28"/>
        </w:rPr>
        <w:t>将之书写</w:t>
      </w:r>
      <w:proofErr w:type="gramStart"/>
      <w:r>
        <w:rPr>
          <w:rFonts w:hint="eastAsia"/>
          <w:sz w:val="28"/>
          <w:szCs w:val="28"/>
        </w:rPr>
        <w:t>成相关</w:t>
      </w:r>
      <w:proofErr w:type="gramEnd"/>
      <w:r>
        <w:rPr>
          <w:rFonts w:hint="eastAsia"/>
          <w:sz w:val="28"/>
          <w:szCs w:val="28"/>
        </w:rPr>
        <w:t>格式的需求文档，故而准确率和效率就显得尤为重要。若提炼信息的准确率较低，则在需求分析这一步骤中，无法分析出客户的真正需求，或是误解了客户的需求，从而偏离了正确的软件开发方向，差之毫厘，谬以千里。若是文档处理效率低下，时间过长，则导致整个软件开发流程的时间的</w:t>
      </w:r>
      <w:r w:rsidR="00C051B8">
        <w:rPr>
          <w:rFonts w:hint="eastAsia"/>
          <w:sz w:val="28"/>
          <w:szCs w:val="28"/>
        </w:rPr>
        <w:t>延</w:t>
      </w:r>
      <w:r>
        <w:rPr>
          <w:rFonts w:hint="eastAsia"/>
          <w:sz w:val="28"/>
          <w:szCs w:val="28"/>
        </w:rPr>
        <w:t>长，与</w:t>
      </w:r>
      <w:proofErr w:type="gramStart"/>
      <w:r>
        <w:rPr>
          <w:rFonts w:hint="eastAsia"/>
          <w:sz w:val="28"/>
          <w:szCs w:val="28"/>
        </w:rPr>
        <w:t>设计此</w:t>
      </w:r>
      <w:proofErr w:type="gramEnd"/>
      <w:r w:rsidR="00382543">
        <w:rPr>
          <w:rFonts w:hint="eastAsia"/>
          <w:sz w:val="28"/>
          <w:szCs w:val="28"/>
        </w:rPr>
        <w:t>系统</w:t>
      </w:r>
      <w:r>
        <w:rPr>
          <w:rFonts w:hint="eastAsia"/>
          <w:sz w:val="28"/>
          <w:szCs w:val="28"/>
        </w:rPr>
        <w:t>的目的——</w:t>
      </w:r>
      <w:r w:rsidR="00382543">
        <w:rPr>
          <w:rFonts w:hint="eastAsia"/>
          <w:sz w:val="28"/>
          <w:szCs w:val="28"/>
        </w:rPr>
        <w:t>提</w:t>
      </w:r>
      <w:r>
        <w:rPr>
          <w:rFonts w:hint="eastAsia"/>
          <w:sz w:val="28"/>
          <w:szCs w:val="28"/>
        </w:rPr>
        <w:t>高效率</w:t>
      </w:r>
      <w:r w:rsidR="00C051B8">
        <w:rPr>
          <w:rFonts w:hint="eastAsia"/>
          <w:sz w:val="28"/>
          <w:szCs w:val="28"/>
        </w:rPr>
        <w:t>、</w:t>
      </w:r>
      <w:r>
        <w:rPr>
          <w:rFonts w:hint="eastAsia"/>
          <w:sz w:val="28"/>
          <w:szCs w:val="28"/>
        </w:rPr>
        <w:t>自动化处理背道而驰。因此，结构化需求文档处理软件在接受Gi</w:t>
      </w:r>
      <w:r>
        <w:rPr>
          <w:sz w:val="28"/>
          <w:szCs w:val="28"/>
        </w:rPr>
        <w:t>ven-When-Then</w:t>
      </w:r>
      <w:r>
        <w:rPr>
          <w:rFonts w:hint="eastAsia"/>
          <w:sz w:val="28"/>
          <w:szCs w:val="28"/>
        </w:rPr>
        <w:t>格式需求文档的输入后，</w:t>
      </w:r>
      <w:r w:rsidR="00382543">
        <w:rPr>
          <w:rFonts w:hint="eastAsia"/>
          <w:sz w:val="28"/>
          <w:szCs w:val="28"/>
        </w:rPr>
        <w:t>需要</w:t>
      </w:r>
      <w:r>
        <w:rPr>
          <w:rFonts w:hint="eastAsia"/>
          <w:sz w:val="28"/>
          <w:szCs w:val="28"/>
        </w:rPr>
        <w:t>迅速对其进行处理，采用机器学习的方法自动分析需求信息，最终生成与原始文档中需求一致的R</w:t>
      </w:r>
      <w:r>
        <w:rPr>
          <w:sz w:val="28"/>
          <w:szCs w:val="28"/>
        </w:rPr>
        <w:t>UCM</w:t>
      </w:r>
      <w:r>
        <w:rPr>
          <w:rFonts w:hint="eastAsia"/>
          <w:sz w:val="28"/>
          <w:szCs w:val="28"/>
        </w:rPr>
        <w:t>需求文档。</w:t>
      </w:r>
    </w:p>
    <w:sectPr w:rsidR="00B321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00DC" w:rsidRDefault="00B000DC" w:rsidP="00DC26C6">
      <w:r>
        <w:separator/>
      </w:r>
    </w:p>
  </w:endnote>
  <w:endnote w:type="continuationSeparator" w:id="0">
    <w:p w:rsidR="00B000DC" w:rsidRDefault="00B000DC" w:rsidP="00DC2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00DC" w:rsidRDefault="00B000DC" w:rsidP="00DC26C6">
      <w:r>
        <w:separator/>
      </w:r>
    </w:p>
  </w:footnote>
  <w:footnote w:type="continuationSeparator" w:id="0">
    <w:p w:rsidR="00B000DC" w:rsidRDefault="00B000DC" w:rsidP="00DC26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14D8AC"/>
    <w:multiLevelType w:val="singleLevel"/>
    <w:tmpl w:val="9014D8AC"/>
    <w:lvl w:ilvl="0">
      <w:start w:val="1"/>
      <w:numFmt w:val="decimal"/>
      <w:lvlText w:val="(%1)"/>
      <w:lvlJc w:val="left"/>
      <w:pPr>
        <w:ind w:left="425" w:hanging="425"/>
      </w:pPr>
      <w:rPr>
        <w:rFonts w:hint="default"/>
      </w:rPr>
    </w:lvl>
  </w:abstractNum>
  <w:abstractNum w:abstractNumId="1" w15:restartNumberingAfterBreak="0">
    <w:nsid w:val="959D9D8D"/>
    <w:multiLevelType w:val="singleLevel"/>
    <w:tmpl w:val="959D9D8D"/>
    <w:lvl w:ilvl="0">
      <w:start w:val="1"/>
      <w:numFmt w:val="decimal"/>
      <w:lvlText w:val="(%1)"/>
      <w:lvlJc w:val="left"/>
      <w:pPr>
        <w:ind w:left="425" w:hanging="425"/>
      </w:pPr>
      <w:rPr>
        <w:rFonts w:hint="default"/>
      </w:rPr>
    </w:lvl>
  </w:abstractNum>
  <w:abstractNum w:abstractNumId="2" w15:restartNumberingAfterBreak="0">
    <w:nsid w:val="98B15209"/>
    <w:multiLevelType w:val="singleLevel"/>
    <w:tmpl w:val="98B15209"/>
    <w:lvl w:ilvl="0">
      <w:start w:val="1"/>
      <w:numFmt w:val="decimal"/>
      <w:lvlText w:val="(%1)"/>
      <w:lvlJc w:val="left"/>
      <w:pPr>
        <w:ind w:left="425" w:hanging="425"/>
      </w:pPr>
      <w:rPr>
        <w:rFonts w:hint="default"/>
      </w:rPr>
    </w:lvl>
  </w:abstractNum>
  <w:abstractNum w:abstractNumId="3" w15:restartNumberingAfterBreak="0">
    <w:nsid w:val="9D1DF6EB"/>
    <w:multiLevelType w:val="singleLevel"/>
    <w:tmpl w:val="9D1DF6EB"/>
    <w:lvl w:ilvl="0">
      <w:start w:val="1"/>
      <w:numFmt w:val="decimal"/>
      <w:lvlText w:val="%1."/>
      <w:lvlJc w:val="left"/>
      <w:pPr>
        <w:ind w:left="425" w:hanging="425"/>
      </w:pPr>
      <w:rPr>
        <w:rFonts w:hint="default"/>
      </w:rPr>
    </w:lvl>
  </w:abstractNum>
  <w:abstractNum w:abstractNumId="4" w15:restartNumberingAfterBreak="0">
    <w:nsid w:val="A8464464"/>
    <w:multiLevelType w:val="singleLevel"/>
    <w:tmpl w:val="A8464464"/>
    <w:lvl w:ilvl="0">
      <w:start w:val="1"/>
      <w:numFmt w:val="decimal"/>
      <w:lvlText w:val="(%1)"/>
      <w:lvlJc w:val="left"/>
      <w:pPr>
        <w:ind w:left="425" w:hanging="425"/>
      </w:pPr>
      <w:rPr>
        <w:rFonts w:hint="default"/>
      </w:rPr>
    </w:lvl>
  </w:abstractNum>
  <w:abstractNum w:abstractNumId="5" w15:restartNumberingAfterBreak="0">
    <w:nsid w:val="A97057B9"/>
    <w:multiLevelType w:val="singleLevel"/>
    <w:tmpl w:val="A97057B9"/>
    <w:lvl w:ilvl="0">
      <w:start w:val="1"/>
      <w:numFmt w:val="decimal"/>
      <w:lvlText w:val="%1."/>
      <w:lvlJc w:val="left"/>
      <w:pPr>
        <w:ind w:left="425" w:hanging="425"/>
      </w:pPr>
      <w:rPr>
        <w:rFonts w:hint="default"/>
      </w:rPr>
    </w:lvl>
  </w:abstractNum>
  <w:abstractNum w:abstractNumId="6" w15:restartNumberingAfterBreak="0">
    <w:nsid w:val="BA03E60D"/>
    <w:multiLevelType w:val="singleLevel"/>
    <w:tmpl w:val="BA03E60D"/>
    <w:lvl w:ilvl="0">
      <w:start w:val="1"/>
      <w:numFmt w:val="decimal"/>
      <w:lvlText w:val="%1."/>
      <w:lvlJc w:val="left"/>
      <w:pPr>
        <w:ind w:left="425" w:hanging="425"/>
      </w:pPr>
      <w:rPr>
        <w:rFonts w:hint="default"/>
      </w:rPr>
    </w:lvl>
  </w:abstractNum>
  <w:abstractNum w:abstractNumId="7" w15:restartNumberingAfterBreak="0">
    <w:nsid w:val="CD96C1A1"/>
    <w:multiLevelType w:val="singleLevel"/>
    <w:tmpl w:val="CD96C1A1"/>
    <w:lvl w:ilvl="0">
      <w:start w:val="1"/>
      <w:numFmt w:val="decimal"/>
      <w:lvlText w:val="%1)"/>
      <w:lvlJc w:val="left"/>
      <w:pPr>
        <w:ind w:left="425" w:hanging="425"/>
      </w:pPr>
      <w:rPr>
        <w:rFonts w:hint="default"/>
      </w:rPr>
    </w:lvl>
  </w:abstractNum>
  <w:abstractNum w:abstractNumId="8" w15:restartNumberingAfterBreak="0">
    <w:nsid w:val="E4944E51"/>
    <w:multiLevelType w:val="singleLevel"/>
    <w:tmpl w:val="E4944E51"/>
    <w:lvl w:ilvl="0">
      <w:start w:val="1"/>
      <w:numFmt w:val="decimal"/>
      <w:lvlText w:val="%1)"/>
      <w:lvlJc w:val="left"/>
      <w:pPr>
        <w:ind w:left="425" w:hanging="425"/>
      </w:pPr>
      <w:rPr>
        <w:rFonts w:hint="default"/>
      </w:rPr>
    </w:lvl>
  </w:abstractNum>
  <w:abstractNum w:abstractNumId="9" w15:restartNumberingAfterBreak="0">
    <w:nsid w:val="E77F5FBD"/>
    <w:multiLevelType w:val="singleLevel"/>
    <w:tmpl w:val="E77F5FBD"/>
    <w:lvl w:ilvl="0">
      <w:start w:val="1"/>
      <w:numFmt w:val="decimal"/>
      <w:lvlText w:val="(%1)"/>
      <w:lvlJc w:val="left"/>
      <w:pPr>
        <w:ind w:left="425" w:hanging="425"/>
      </w:pPr>
      <w:rPr>
        <w:rFonts w:hint="default"/>
      </w:rPr>
    </w:lvl>
  </w:abstractNum>
  <w:abstractNum w:abstractNumId="10" w15:restartNumberingAfterBreak="0">
    <w:nsid w:val="EDD41933"/>
    <w:multiLevelType w:val="singleLevel"/>
    <w:tmpl w:val="EDD41933"/>
    <w:lvl w:ilvl="0">
      <w:start w:val="1"/>
      <w:numFmt w:val="decimal"/>
      <w:lvlText w:val="%1)"/>
      <w:lvlJc w:val="left"/>
      <w:pPr>
        <w:ind w:left="425" w:hanging="425"/>
      </w:pPr>
      <w:rPr>
        <w:rFonts w:hint="default"/>
      </w:rPr>
    </w:lvl>
  </w:abstractNum>
  <w:abstractNum w:abstractNumId="11" w15:restartNumberingAfterBreak="0">
    <w:nsid w:val="007B8A03"/>
    <w:multiLevelType w:val="singleLevel"/>
    <w:tmpl w:val="007B8A03"/>
    <w:lvl w:ilvl="0">
      <w:start w:val="1"/>
      <w:numFmt w:val="decimal"/>
      <w:lvlText w:val="%1."/>
      <w:lvlJc w:val="left"/>
      <w:pPr>
        <w:ind w:left="425" w:hanging="425"/>
      </w:pPr>
      <w:rPr>
        <w:rFonts w:hint="default"/>
      </w:rPr>
    </w:lvl>
  </w:abstractNum>
  <w:abstractNum w:abstractNumId="12" w15:restartNumberingAfterBreak="0">
    <w:nsid w:val="13C4D67C"/>
    <w:multiLevelType w:val="singleLevel"/>
    <w:tmpl w:val="13C4D67C"/>
    <w:lvl w:ilvl="0">
      <w:start w:val="1"/>
      <w:numFmt w:val="lowerLetter"/>
      <w:lvlText w:val="%1."/>
      <w:lvlJc w:val="left"/>
      <w:pPr>
        <w:ind w:left="425" w:hanging="425"/>
      </w:pPr>
      <w:rPr>
        <w:rFonts w:hint="default"/>
      </w:rPr>
    </w:lvl>
  </w:abstractNum>
  <w:abstractNum w:abstractNumId="13" w15:restartNumberingAfterBreak="0">
    <w:nsid w:val="20B45BDD"/>
    <w:multiLevelType w:val="singleLevel"/>
    <w:tmpl w:val="20B45BDD"/>
    <w:lvl w:ilvl="0">
      <w:start w:val="1"/>
      <w:numFmt w:val="decimal"/>
      <w:lvlText w:val="(%1)"/>
      <w:lvlJc w:val="left"/>
      <w:pPr>
        <w:ind w:left="425" w:hanging="425"/>
      </w:pPr>
      <w:rPr>
        <w:rFonts w:hint="default"/>
      </w:rPr>
    </w:lvl>
  </w:abstractNum>
  <w:abstractNum w:abstractNumId="14" w15:restartNumberingAfterBreak="0">
    <w:nsid w:val="22DB5443"/>
    <w:multiLevelType w:val="singleLevel"/>
    <w:tmpl w:val="22DB5443"/>
    <w:lvl w:ilvl="0">
      <w:start w:val="1"/>
      <w:numFmt w:val="lowerLetter"/>
      <w:lvlText w:val="%1."/>
      <w:lvlJc w:val="left"/>
      <w:pPr>
        <w:ind w:left="425" w:hanging="425"/>
      </w:pPr>
      <w:rPr>
        <w:rFonts w:hint="default"/>
      </w:rPr>
    </w:lvl>
  </w:abstractNum>
  <w:abstractNum w:abstractNumId="15" w15:restartNumberingAfterBreak="0">
    <w:nsid w:val="264C59D1"/>
    <w:multiLevelType w:val="hybridMultilevel"/>
    <w:tmpl w:val="FCC017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AF59EAC"/>
    <w:multiLevelType w:val="singleLevel"/>
    <w:tmpl w:val="2AF59EAC"/>
    <w:lvl w:ilvl="0">
      <w:start w:val="1"/>
      <w:numFmt w:val="decimal"/>
      <w:lvlText w:val="(%1)"/>
      <w:lvlJc w:val="left"/>
      <w:pPr>
        <w:ind w:left="425" w:hanging="425"/>
      </w:pPr>
      <w:rPr>
        <w:rFonts w:hint="default"/>
      </w:rPr>
    </w:lvl>
  </w:abstractNum>
  <w:abstractNum w:abstractNumId="17" w15:restartNumberingAfterBreak="0">
    <w:nsid w:val="2C736385"/>
    <w:multiLevelType w:val="multilevel"/>
    <w:tmpl w:val="2C73638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2CA04A79"/>
    <w:multiLevelType w:val="singleLevel"/>
    <w:tmpl w:val="2CA04A79"/>
    <w:lvl w:ilvl="0">
      <w:start w:val="1"/>
      <w:numFmt w:val="decimal"/>
      <w:lvlText w:val="%1."/>
      <w:lvlJc w:val="left"/>
      <w:pPr>
        <w:ind w:left="425" w:hanging="425"/>
      </w:pPr>
      <w:rPr>
        <w:rFonts w:hint="default"/>
      </w:rPr>
    </w:lvl>
  </w:abstractNum>
  <w:abstractNum w:abstractNumId="19" w15:restartNumberingAfterBreak="0">
    <w:nsid w:val="3AAEED91"/>
    <w:multiLevelType w:val="singleLevel"/>
    <w:tmpl w:val="3AAEED91"/>
    <w:lvl w:ilvl="0">
      <w:start w:val="1"/>
      <w:numFmt w:val="lowerLetter"/>
      <w:lvlText w:val="%1."/>
      <w:lvlJc w:val="left"/>
      <w:pPr>
        <w:ind w:left="425" w:hanging="425"/>
      </w:pPr>
      <w:rPr>
        <w:rFonts w:hint="default"/>
      </w:rPr>
    </w:lvl>
  </w:abstractNum>
  <w:abstractNum w:abstractNumId="20" w15:restartNumberingAfterBreak="0">
    <w:nsid w:val="4A208611"/>
    <w:multiLevelType w:val="singleLevel"/>
    <w:tmpl w:val="4A208611"/>
    <w:lvl w:ilvl="0">
      <w:start w:val="1"/>
      <w:numFmt w:val="decimal"/>
      <w:lvlText w:val="%1."/>
      <w:lvlJc w:val="left"/>
      <w:pPr>
        <w:ind w:left="425" w:hanging="425"/>
      </w:pPr>
      <w:rPr>
        <w:rFonts w:hint="default"/>
      </w:rPr>
    </w:lvl>
  </w:abstractNum>
  <w:abstractNum w:abstractNumId="21" w15:restartNumberingAfterBreak="0">
    <w:nsid w:val="4D0D2DC4"/>
    <w:multiLevelType w:val="multilevel"/>
    <w:tmpl w:val="4D0D2DC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533AD578"/>
    <w:multiLevelType w:val="singleLevel"/>
    <w:tmpl w:val="533AD578"/>
    <w:lvl w:ilvl="0">
      <w:start w:val="1"/>
      <w:numFmt w:val="decimal"/>
      <w:lvlText w:val="(%1)"/>
      <w:lvlJc w:val="left"/>
      <w:pPr>
        <w:ind w:left="425" w:hanging="425"/>
      </w:pPr>
      <w:rPr>
        <w:rFonts w:hint="default"/>
      </w:rPr>
    </w:lvl>
  </w:abstractNum>
  <w:abstractNum w:abstractNumId="23" w15:restartNumberingAfterBreak="0">
    <w:nsid w:val="56F651DC"/>
    <w:multiLevelType w:val="singleLevel"/>
    <w:tmpl w:val="56F651DC"/>
    <w:lvl w:ilvl="0">
      <w:start w:val="1"/>
      <w:numFmt w:val="decimal"/>
      <w:lvlText w:val="%1)"/>
      <w:lvlJc w:val="left"/>
      <w:pPr>
        <w:ind w:left="425" w:hanging="425"/>
      </w:pPr>
      <w:rPr>
        <w:rFonts w:hint="default"/>
      </w:rPr>
    </w:lvl>
  </w:abstractNum>
  <w:abstractNum w:abstractNumId="24" w15:restartNumberingAfterBreak="0">
    <w:nsid w:val="57E99D6F"/>
    <w:multiLevelType w:val="singleLevel"/>
    <w:tmpl w:val="57E99D6F"/>
    <w:lvl w:ilvl="0">
      <w:start w:val="1"/>
      <w:numFmt w:val="decimal"/>
      <w:lvlText w:val="(%1)"/>
      <w:lvlJc w:val="left"/>
      <w:pPr>
        <w:ind w:left="425" w:hanging="425"/>
      </w:pPr>
      <w:rPr>
        <w:rFonts w:hint="default"/>
      </w:rPr>
    </w:lvl>
  </w:abstractNum>
  <w:abstractNum w:abstractNumId="25" w15:restartNumberingAfterBreak="0">
    <w:nsid w:val="73F23437"/>
    <w:multiLevelType w:val="singleLevel"/>
    <w:tmpl w:val="73F23437"/>
    <w:lvl w:ilvl="0">
      <w:start w:val="1"/>
      <w:numFmt w:val="decimal"/>
      <w:lvlText w:val="(%1)"/>
      <w:lvlJc w:val="left"/>
      <w:pPr>
        <w:ind w:left="425" w:hanging="425"/>
      </w:pPr>
      <w:rPr>
        <w:rFonts w:hint="default"/>
      </w:rPr>
    </w:lvl>
  </w:abstractNum>
  <w:abstractNum w:abstractNumId="26" w15:restartNumberingAfterBreak="0">
    <w:nsid w:val="76B8772A"/>
    <w:multiLevelType w:val="singleLevel"/>
    <w:tmpl w:val="76B8772A"/>
    <w:lvl w:ilvl="0">
      <w:start w:val="1"/>
      <w:numFmt w:val="decimal"/>
      <w:lvlText w:val="%1."/>
      <w:lvlJc w:val="left"/>
      <w:pPr>
        <w:ind w:left="425" w:hanging="425"/>
      </w:pPr>
      <w:rPr>
        <w:rFonts w:hint="default"/>
      </w:rPr>
    </w:lvl>
  </w:abstractNum>
  <w:abstractNum w:abstractNumId="27" w15:restartNumberingAfterBreak="0">
    <w:nsid w:val="7DA93F20"/>
    <w:multiLevelType w:val="singleLevel"/>
    <w:tmpl w:val="7DA93F20"/>
    <w:lvl w:ilvl="0">
      <w:start w:val="1"/>
      <w:numFmt w:val="lowerLetter"/>
      <w:lvlText w:val="%1."/>
      <w:lvlJc w:val="left"/>
      <w:pPr>
        <w:ind w:left="425" w:hanging="425"/>
      </w:pPr>
      <w:rPr>
        <w:rFonts w:hint="default"/>
      </w:rPr>
    </w:lvl>
  </w:abstractNum>
  <w:num w:numId="1">
    <w:abstractNumId w:val="3"/>
  </w:num>
  <w:num w:numId="2">
    <w:abstractNumId w:val="1"/>
  </w:num>
  <w:num w:numId="3">
    <w:abstractNumId w:val="2"/>
  </w:num>
  <w:num w:numId="4">
    <w:abstractNumId w:val="23"/>
  </w:num>
  <w:num w:numId="5">
    <w:abstractNumId w:val="7"/>
  </w:num>
  <w:num w:numId="6">
    <w:abstractNumId w:val="16"/>
  </w:num>
  <w:num w:numId="7">
    <w:abstractNumId w:val="25"/>
  </w:num>
  <w:num w:numId="8">
    <w:abstractNumId w:val="17"/>
  </w:num>
  <w:num w:numId="9">
    <w:abstractNumId w:val="9"/>
  </w:num>
  <w:num w:numId="10">
    <w:abstractNumId w:val="4"/>
  </w:num>
  <w:num w:numId="11">
    <w:abstractNumId w:val="22"/>
  </w:num>
  <w:num w:numId="12">
    <w:abstractNumId w:val="6"/>
  </w:num>
  <w:num w:numId="13">
    <w:abstractNumId w:val="21"/>
  </w:num>
  <w:num w:numId="14">
    <w:abstractNumId w:val="13"/>
  </w:num>
  <w:num w:numId="15">
    <w:abstractNumId w:val="12"/>
  </w:num>
  <w:num w:numId="16">
    <w:abstractNumId w:val="14"/>
  </w:num>
  <w:num w:numId="17">
    <w:abstractNumId w:val="19"/>
  </w:num>
  <w:num w:numId="18">
    <w:abstractNumId w:val="27"/>
  </w:num>
  <w:num w:numId="19">
    <w:abstractNumId w:val="0"/>
  </w:num>
  <w:num w:numId="20">
    <w:abstractNumId w:val="24"/>
  </w:num>
  <w:num w:numId="21">
    <w:abstractNumId w:val="10"/>
  </w:num>
  <w:num w:numId="22">
    <w:abstractNumId w:val="8"/>
  </w:num>
  <w:num w:numId="23">
    <w:abstractNumId w:val="26"/>
  </w:num>
  <w:num w:numId="24">
    <w:abstractNumId w:val="5"/>
  </w:num>
  <w:num w:numId="25">
    <w:abstractNumId w:val="18"/>
  </w:num>
  <w:num w:numId="26">
    <w:abstractNumId w:val="20"/>
  </w:num>
  <w:num w:numId="27">
    <w:abstractNumId w:val="11"/>
  </w:num>
  <w:num w:numId="28">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健宏 赵">
    <w15:presenceInfo w15:providerId="Windows Live" w15:userId="21520d2bdfe4d4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09A"/>
    <w:rsid w:val="00002544"/>
    <w:rsid w:val="000203B7"/>
    <w:rsid w:val="00057CC4"/>
    <w:rsid w:val="00072D70"/>
    <w:rsid w:val="0009144F"/>
    <w:rsid w:val="0009424D"/>
    <w:rsid w:val="00127247"/>
    <w:rsid w:val="001745B6"/>
    <w:rsid w:val="001840CA"/>
    <w:rsid w:val="0019496A"/>
    <w:rsid w:val="001A326B"/>
    <w:rsid w:val="001A58B1"/>
    <w:rsid w:val="001B1B40"/>
    <w:rsid w:val="001B73E2"/>
    <w:rsid w:val="001C6BD7"/>
    <w:rsid w:val="00205F6A"/>
    <w:rsid w:val="002105AF"/>
    <w:rsid w:val="00212FD5"/>
    <w:rsid w:val="002303FE"/>
    <w:rsid w:val="00245890"/>
    <w:rsid w:val="002501FF"/>
    <w:rsid w:val="00272FF4"/>
    <w:rsid w:val="002854BE"/>
    <w:rsid w:val="002941C0"/>
    <w:rsid w:val="00295728"/>
    <w:rsid w:val="002A0F7C"/>
    <w:rsid w:val="002C72BD"/>
    <w:rsid w:val="002D242B"/>
    <w:rsid w:val="003316C7"/>
    <w:rsid w:val="00331CC6"/>
    <w:rsid w:val="00366C21"/>
    <w:rsid w:val="00381D29"/>
    <w:rsid w:val="00382543"/>
    <w:rsid w:val="00383FCF"/>
    <w:rsid w:val="003B6468"/>
    <w:rsid w:val="003B7496"/>
    <w:rsid w:val="003C52A2"/>
    <w:rsid w:val="003D4678"/>
    <w:rsid w:val="003D4EB7"/>
    <w:rsid w:val="003D7BE3"/>
    <w:rsid w:val="003D7C4B"/>
    <w:rsid w:val="003F2834"/>
    <w:rsid w:val="003F3FA4"/>
    <w:rsid w:val="004105CC"/>
    <w:rsid w:val="004348FE"/>
    <w:rsid w:val="004404AC"/>
    <w:rsid w:val="00466726"/>
    <w:rsid w:val="004667B2"/>
    <w:rsid w:val="004850CB"/>
    <w:rsid w:val="004957C2"/>
    <w:rsid w:val="004A0E43"/>
    <w:rsid w:val="004C62A4"/>
    <w:rsid w:val="00503638"/>
    <w:rsid w:val="00520705"/>
    <w:rsid w:val="005227BE"/>
    <w:rsid w:val="0053397B"/>
    <w:rsid w:val="00534488"/>
    <w:rsid w:val="00561A06"/>
    <w:rsid w:val="005E69D9"/>
    <w:rsid w:val="00607ECA"/>
    <w:rsid w:val="00660186"/>
    <w:rsid w:val="00660BF9"/>
    <w:rsid w:val="006704B6"/>
    <w:rsid w:val="00694F39"/>
    <w:rsid w:val="006A7067"/>
    <w:rsid w:val="006E31B1"/>
    <w:rsid w:val="006E394D"/>
    <w:rsid w:val="006F4C1C"/>
    <w:rsid w:val="00700CE1"/>
    <w:rsid w:val="0073027A"/>
    <w:rsid w:val="00745C50"/>
    <w:rsid w:val="00745C55"/>
    <w:rsid w:val="00761682"/>
    <w:rsid w:val="00782D8A"/>
    <w:rsid w:val="00793008"/>
    <w:rsid w:val="007A2279"/>
    <w:rsid w:val="007A43E7"/>
    <w:rsid w:val="007B0B2E"/>
    <w:rsid w:val="007B3C27"/>
    <w:rsid w:val="007D09B1"/>
    <w:rsid w:val="007F1A21"/>
    <w:rsid w:val="00810C41"/>
    <w:rsid w:val="00846094"/>
    <w:rsid w:val="00855D8D"/>
    <w:rsid w:val="0086714D"/>
    <w:rsid w:val="00886631"/>
    <w:rsid w:val="008B6D2B"/>
    <w:rsid w:val="008C646D"/>
    <w:rsid w:val="008D2602"/>
    <w:rsid w:val="00924761"/>
    <w:rsid w:val="0093009A"/>
    <w:rsid w:val="009A1838"/>
    <w:rsid w:val="009A4016"/>
    <w:rsid w:val="009C54F0"/>
    <w:rsid w:val="009F5FE7"/>
    <w:rsid w:val="00A450B4"/>
    <w:rsid w:val="00A60FB3"/>
    <w:rsid w:val="00A7413B"/>
    <w:rsid w:val="00A85894"/>
    <w:rsid w:val="00AB22DF"/>
    <w:rsid w:val="00AD0FEE"/>
    <w:rsid w:val="00AE1A2B"/>
    <w:rsid w:val="00B000DC"/>
    <w:rsid w:val="00B0778B"/>
    <w:rsid w:val="00B3215A"/>
    <w:rsid w:val="00B32C73"/>
    <w:rsid w:val="00BB521C"/>
    <w:rsid w:val="00BF68BF"/>
    <w:rsid w:val="00C051B8"/>
    <w:rsid w:val="00C17EF8"/>
    <w:rsid w:val="00C332B7"/>
    <w:rsid w:val="00C6263C"/>
    <w:rsid w:val="00C77EFC"/>
    <w:rsid w:val="00CB62BC"/>
    <w:rsid w:val="00CE3F95"/>
    <w:rsid w:val="00CF3C89"/>
    <w:rsid w:val="00D204AC"/>
    <w:rsid w:val="00D27CC5"/>
    <w:rsid w:val="00D3251F"/>
    <w:rsid w:val="00D33ADD"/>
    <w:rsid w:val="00D36D9C"/>
    <w:rsid w:val="00D50F46"/>
    <w:rsid w:val="00D8122F"/>
    <w:rsid w:val="00D84162"/>
    <w:rsid w:val="00DA47E8"/>
    <w:rsid w:val="00DC26C6"/>
    <w:rsid w:val="00DF5FA1"/>
    <w:rsid w:val="00DF769D"/>
    <w:rsid w:val="00E234D6"/>
    <w:rsid w:val="00E32B0D"/>
    <w:rsid w:val="00E633E6"/>
    <w:rsid w:val="00E7145B"/>
    <w:rsid w:val="00E9058F"/>
    <w:rsid w:val="00EA4BF7"/>
    <w:rsid w:val="00EA51FD"/>
    <w:rsid w:val="00EA7D47"/>
    <w:rsid w:val="00EC05A5"/>
    <w:rsid w:val="00EE58A0"/>
    <w:rsid w:val="00EF77F9"/>
    <w:rsid w:val="00F81137"/>
    <w:rsid w:val="00FB510D"/>
    <w:rsid w:val="00FB66B1"/>
    <w:rsid w:val="00FC0723"/>
    <w:rsid w:val="00FD2C44"/>
    <w:rsid w:val="0E6B5BCE"/>
    <w:rsid w:val="11627C96"/>
    <w:rsid w:val="127A58C0"/>
    <w:rsid w:val="36922798"/>
    <w:rsid w:val="3DAE3EE8"/>
    <w:rsid w:val="3F6C284E"/>
    <w:rsid w:val="5447691C"/>
    <w:rsid w:val="55566BCA"/>
    <w:rsid w:val="7ED75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84FEECA"/>
  <w15:docId w15:val="{4CDE46C6-540C-44F9-B965-3E2F3BECB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eastAsiaTheme="minorEastAsia"/>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646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styleId="a8">
    <w:name w:val="List Paragraph"/>
    <w:basedOn w:val="a"/>
    <w:uiPriority w:val="34"/>
    <w:qFormat/>
    <w:pPr>
      <w:ind w:firstLineChars="200" w:firstLine="420"/>
    </w:pPr>
  </w:style>
  <w:style w:type="character" w:customStyle="1" w:styleId="text">
    <w:name w:val="text"/>
    <w:basedOn w:val="a0"/>
    <w:qFormat/>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rsid w:val="008C646D"/>
    <w:rPr>
      <w:rFonts w:asciiTheme="majorHAnsi" w:eastAsiaTheme="majorEastAsia" w:hAnsiTheme="majorHAnsi" w:cstheme="majorBidi"/>
      <w:b/>
      <w:bCs/>
      <w:kern w:val="2"/>
      <w:sz w:val="32"/>
      <w:szCs w:val="32"/>
    </w:rPr>
  </w:style>
  <w:style w:type="paragraph" w:styleId="TOC">
    <w:name w:val="TOC Heading"/>
    <w:basedOn w:val="1"/>
    <w:next w:val="a"/>
    <w:uiPriority w:val="39"/>
    <w:unhideWhenUsed/>
    <w:qFormat/>
    <w:rsid w:val="008C646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C646D"/>
  </w:style>
  <w:style w:type="paragraph" w:styleId="TOC2">
    <w:name w:val="toc 2"/>
    <w:basedOn w:val="a"/>
    <w:next w:val="a"/>
    <w:autoRedefine/>
    <w:uiPriority w:val="39"/>
    <w:unhideWhenUsed/>
    <w:rsid w:val="008C646D"/>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8%A1%8C%E4%B8%9A%E5%88%86%E7%B1%BB/2847868?fr=aladdin" TargetMode="External"/><Relationship Id="rId5" Type="http://schemas.openxmlformats.org/officeDocument/2006/relationships/settings" Target="settings.xml"/><Relationship Id="rId15" Type="http://schemas.openxmlformats.org/officeDocument/2006/relationships/image" Target="media/image5.png"/><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E47D51-7111-4B95-BC16-68E5AA6C6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Pages>
  <Words>2190</Words>
  <Characters>12484</Characters>
  <Application>Microsoft Office Word</Application>
  <DocSecurity>0</DocSecurity>
  <Lines>104</Lines>
  <Paragraphs>29</Paragraphs>
  <ScaleCrop>false</ScaleCrop>
  <Company/>
  <LinksUpToDate>false</LinksUpToDate>
  <CharactersWithSpaces>14645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 健宏</dc:creator>
  <cp:lastModifiedBy>健宏 赵</cp:lastModifiedBy>
  <cp:revision>47</cp:revision>
  <dcterms:created xsi:type="dcterms:W3CDTF">2018-10-08T13:44:00Z</dcterms:created>
  <dcterms:modified xsi:type="dcterms:W3CDTF">2019-01-02T04:52:00Z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