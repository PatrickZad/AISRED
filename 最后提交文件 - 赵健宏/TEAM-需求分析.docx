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8DEF6" w14:textId="77777777" w:rsidR="00E602C8" w:rsidRDefault="00E602C8" w:rsidP="00E602C8">
      <w:pPr>
        <w:ind w:firstLine="480"/>
      </w:pPr>
      <w:r>
        <w:rPr>
          <w:rFonts w:hint="eastAsia"/>
        </w:rPr>
        <w:t xml:space="preserve">                         </w:t>
      </w:r>
      <w:r>
        <w:rPr>
          <w:noProof/>
        </w:rPr>
        <w:drawing>
          <wp:inline distT="0" distB="0" distL="0" distR="0" wp14:anchorId="7FCA299D" wp14:editId="09AB70F6">
            <wp:extent cx="5274310" cy="1011555"/>
            <wp:effectExtent l="0" t="0" r="8890" b="4445"/>
            <wp:docPr id="8" name="图片 1" descr="C:\Users\Princeward\Documents\北航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Princeward\Documents\北航LOGO.jpg"/>
                    <pic:cNvPicPr>
                      <a:picLocks noChangeAspect="1" noChangeArrowheads="1"/>
                    </pic:cNvPicPr>
                  </pic:nvPicPr>
                  <pic:blipFill>
                    <a:blip r:embed="rId8">
                      <a:grayscl/>
                      <a:extLst>
                        <a:ext uri="{BEBA8EAE-BF5A-486C-A8C5-ECC9F3942E4B}">
                          <a14:imgProps xmlns:a14="http://schemas.microsoft.com/office/drawing/2010/main">
                            <a14:imgLayer r:embed="rId9">
                              <a14:imgEffect>
                                <a14:saturation sat="33000"/>
                              </a14:imgEffect>
                            </a14:imgLayer>
                          </a14:imgProps>
                        </a:ext>
                      </a:extLst>
                    </a:blip>
                    <a:srcRect/>
                    <a:stretch>
                      <a:fillRect/>
                    </a:stretch>
                  </pic:blipFill>
                  <pic:spPr>
                    <a:xfrm>
                      <a:off x="0" y="0"/>
                      <a:ext cx="5274310" cy="1011846"/>
                    </a:xfrm>
                    <a:prstGeom prst="rect">
                      <a:avLst/>
                    </a:prstGeom>
                    <a:noFill/>
                    <a:ln w="9525">
                      <a:noFill/>
                      <a:miter lim="800000"/>
                      <a:headEnd/>
                      <a:tailEnd/>
                    </a:ln>
                  </pic:spPr>
                </pic:pic>
              </a:graphicData>
            </a:graphic>
          </wp:inline>
        </w:drawing>
      </w:r>
    </w:p>
    <w:p w14:paraId="50DE5FD4" w14:textId="77777777" w:rsidR="00E602C8" w:rsidRDefault="00E602C8" w:rsidP="00E602C8">
      <w:pPr>
        <w:ind w:firstLine="480"/>
      </w:pPr>
    </w:p>
    <w:p w14:paraId="7E0F2765" w14:textId="77777777" w:rsidR="00E602C8" w:rsidRDefault="00E602C8" w:rsidP="00E602C8">
      <w:pPr>
        <w:ind w:firstLine="480"/>
      </w:pPr>
    </w:p>
    <w:p w14:paraId="266756AA" w14:textId="77777777" w:rsidR="00E602C8" w:rsidRDefault="00E602C8" w:rsidP="00E602C8">
      <w:pPr>
        <w:ind w:firstLine="480"/>
      </w:pPr>
    </w:p>
    <w:p w14:paraId="65746CBB" w14:textId="77777777" w:rsidR="00E602C8" w:rsidRDefault="00E602C8" w:rsidP="00E602C8">
      <w:pPr>
        <w:ind w:firstLine="480"/>
      </w:pPr>
    </w:p>
    <w:p w14:paraId="3E7C2BE2" w14:textId="0421D828" w:rsidR="00E602C8" w:rsidRDefault="00E602C8" w:rsidP="00E602C8">
      <w:pPr>
        <w:pStyle w:val="1"/>
        <w:jc w:val="center"/>
      </w:pPr>
      <w:bookmarkStart w:id="0" w:name="_Toc532080663"/>
      <w:bookmarkStart w:id="1" w:name="_Toc532080790"/>
      <w:bookmarkStart w:id="2" w:name="_Toc534196941"/>
      <w:r>
        <w:rPr>
          <w:rFonts w:ascii="黑体" w:eastAsia="黑体" w:hAnsi="黑体" w:hint="eastAsia"/>
          <w:b w:val="0"/>
          <w:bCs w:val="0"/>
          <w:kern w:val="2"/>
          <w:sz w:val="72"/>
          <w:szCs w:val="90"/>
        </w:rPr>
        <w:t>需求文档结构化处理需求分析报告</w:t>
      </w:r>
      <w:bookmarkEnd w:id="0"/>
      <w:bookmarkEnd w:id="1"/>
      <w:bookmarkEnd w:id="2"/>
    </w:p>
    <w:p w14:paraId="3CAC50CC" w14:textId="77777777" w:rsidR="00E602C8" w:rsidRDefault="00E602C8" w:rsidP="00E602C8">
      <w:pPr>
        <w:spacing w:line="360" w:lineRule="auto"/>
        <w:jc w:val="center"/>
        <w:rPr>
          <w:rFonts w:ascii="黑体" w:eastAsia="黑体" w:hAnsi="黑体"/>
          <w:sz w:val="72"/>
          <w:szCs w:val="72"/>
        </w:rPr>
      </w:pPr>
    </w:p>
    <w:p w14:paraId="39A477D4" w14:textId="77777777" w:rsidR="00E602C8" w:rsidRDefault="00E602C8" w:rsidP="00E602C8">
      <w:pPr>
        <w:autoSpaceDE w:val="0"/>
        <w:autoSpaceDN w:val="0"/>
        <w:ind w:leftChars="191" w:left="401" w:firstLineChars="250" w:firstLine="700"/>
        <w:rPr>
          <w:rFonts w:asciiTheme="minorEastAsia" w:hAnsiTheme="minorEastAsia"/>
          <w:sz w:val="28"/>
          <w:szCs w:val="28"/>
        </w:rPr>
      </w:pPr>
    </w:p>
    <w:p w14:paraId="7595D20F" w14:textId="77777777" w:rsidR="00E602C8" w:rsidRDefault="00E602C8" w:rsidP="00E602C8">
      <w:pPr>
        <w:autoSpaceDE w:val="0"/>
        <w:autoSpaceDN w:val="0"/>
        <w:rPr>
          <w:rFonts w:asciiTheme="minorEastAsia" w:hAnsiTheme="minorEastAsia"/>
          <w:sz w:val="28"/>
          <w:szCs w:val="28"/>
        </w:rPr>
      </w:pPr>
    </w:p>
    <w:p w14:paraId="0FA885AF" w14:textId="77777777" w:rsidR="00E602C8" w:rsidRDefault="00E602C8" w:rsidP="00E602C8">
      <w:pPr>
        <w:autoSpaceDE w:val="0"/>
        <w:autoSpaceDN w:val="0"/>
        <w:ind w:leftChars="191" w:left="401" w:firstLineChars="250" w:firstLine="700"/>
        <w:rPr>
          <w:rFonts w:asciiTheme="minorEastAsia" w:hAnsiTheme="minorEastAsia"/>
          <w:sz w:val="28"/>
          <w:szCs w:val="28"/>
        </w:rPr>
      </w:pPr>
    </w:p>
    <w:p w14:paraId="4F1D4458" w14:textId="77777777" w:rsidR="00E602C8" w:rsidRDefault="00E602C8" w:rsidP="00E602C8">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名 称  </w:t>
      </w:r>
      <w:r>
        <w:rPr>
          <w:rFonts w:asciiTheme="minorEastAsia" w:hAnsiTheme="minorEastAsia" w:hint="eastAsia"/>
          <w:b/>
          <w:sz w:val="28"/>
          <w:szCs w:val="28"/>
          <w:u w:val="single"/>
        </w:rPr>
        <w:t xml:space="preserve">      </w:t>
      </w:r>
      <w:r>
        <w:rPr>
          <w:rFonts w:hint="eastAsia"/>
          <w:b/>
          <w:kern w:val="44"/>
          <w:sz w:val="32"/>
          <w:szCs w:val="32"/>
          <w:u w:val="single"/>
        </w:rPr>
        <w:t>TEAM</w:t>
      </w:r>
      <w:r>
        <w:rPr>
          <w:b/>
          <w:kern w:val="44"/>
          <w:sz w:val="32"/>
          <w:szCs w:val="32"/>
          <w:u w:val="single"/>
        </w:rPr>
        <w:t xml:space="preserve">      </w:t>
      </w:r>
    </w:p>
    <w:p w14:paraId="30D3BF88" w14:textId="77777777" w:rsidR="00E602C8" w:rsidRDefault="00E602C8" w:rsidP="00E602C8">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BY</w:t>
      </w:r>
      <w:r>
        <w:rPr>
          <w:rFonts w:asciiTheme="minorEastAsia" w:hAnsiTheme="minorEastAsia"/>
          <w:b/>
          <w:sz w:val="28"/>
          <w:szCs w:val="28"/>
          <w:u w:val="single"/>
        </w:rPr>
        <w:t>1</w:t>
      </w:r>
      <w:r>
        <w:rPr>
          <w:rFonts w:asciiTheme="minorEastAsia" w:hAnsiTheme="minorEastAsia" w:hint="eastAsia"/>
          <w:b/>
          <w:sz w:val="28"/>
          <w:szCs w:val="28"/>
          <w:u w:val="single"/>
        </w:rPr>
        <w:t>8</w:t>
      </w:r>
      <w:r>
        <w:rPr>
          <w:rFonts w:asciiTheme="minorEastAsia" w:hAnsiTheme="minorEastAsia"/>
          <w:b/>
          <w:sz w:val="28"/>
          <w:szCs w:val="28"/>
          <w:u w:val="single"/>
        </w:rPr>
        <w:t>171</w:t>
      </w:r>
      <w:r>
        <w:rPr>
          <w:rFonts w:asciiTheme="minorEastAsia" w:hAnsiTheme="minorEastAsia" w:hint="eastAsia"/>
          <w:b/>
          <w:sz w:val="28"/>
          <w:szCs w:val="28"/>
          <w:u w:val="single"/>
        </w:rPr>
        <w:t>64</w:t>
      </w:r>
      <w:r>
        <w:rPr>
          <w:rFonts w:asciiTheme="minorEastAsia" w:hAnsiTheme="minorEastAsia"/>
          <w:b/>
          <w:sz w:val="28"/>
          <w:szCs w:val="28"/>
          <w:u w:val="single"/>
        </w:rPr>
        <w:t xml:space="preserve"> </w:t>
      </w:r>
      <w:proofErr w:type="gramStart"/>
      <w:r>
        <w:rPr>
          <w:rFonts w:asciiTheme="minorEastAsia" w:hAnsiTheme="minorEastAsia" w:hint="eastAsia"/>
          <w:b/>
          <w:sz w:val="28"/>
          <w:szCs w:val="28"/>
          <w:u w:val="single"/>
        </w:rPr>
        <w:t>孙竖敬</w:t>
      </w:r>
      <w:proofErr w:type="gramEnd"/>
      <w:r>
        <w:rPr>
          <w:rFonts w:asciiTheme="minorEastAsia" w:hAnsiTheme="minorEastAsia" w:hint="eastAsia"/>
          <w:b/>
          <w:sz w:val="28"/>
          <w:szCs w:val="28"/>
          <w:u w:val="single"/>
        </w:rPr>
        <w:t xml:space="preserve"> </w:t>
      </w:r>
    </w:p>
    <w:p w14:paraId="46679CE6" w14:textId="77777777" w:rsidR="00E602C8" w:rsidRDefault="00E602C8" w:rsidP="00E602C8">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SY1806116</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赵健宏 </w:t>
      </w:r>
    </w:p>
    <w:p w14:paraId="0FFAEAE4" w14:textId="77777777" w:rsidR="00E602C8" w:rsidRDefault="00E602C8" w:rsidP="00E602C8">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SY1806611 张鹏程 </w:t>
      </w:r>
    </w:p>
    <w:p w14:paraId="2811DD4F" w14:textId="77777777" w:rsidR="00E602C8" w:rsidRDefault="00E602C8" w:rsidP="00E602C8">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ZY1806106 刘  良 </w:t>
      </w:r>
    </w:p>
    <w:p w14:paraId="5063E72E" w14:textId="77777777" w:rsidR="00E602C8" w:rsidRDefault="00E602C8" w:rsidP="00E602C8">
      <w:pPr>
        <w:spacing w:after="200" w:line="276" w:lineRule="auto"/>
        <w:jc w:val="center"/>
        <w:rPr>
          <w:rFonts w:ascii="黑体" w:eastAsia="黑体" w:hAnsi="黑体"/>
          <w:b/>
          <w:sz w:val="28"/>
          <w:szCs w:val="28"/>
        </w:rPr>
      </w:pPr>
    </w:p>
    <w:p w14:paraId="23A8B47E" w14:textId="77777777" w:rsidR="00E602C8" w:rsidRDefault="00E602C8" w:rsidP="00E602C8">
      <w:pPr>
        <w:jc w:val="center"/>
        <w:rPr>
          <w:rFonts w:ascii="黑体" w:eastAsia="黑体" w:hAnsi="黑体"/>
          <w:b/>
          <w:sz w:val="28"/>
          <w:szCs w:val="28"/>
        </w:rPr>
      </w:pPr>
      <w:r>
        <w:rPr>
          <w:rFonts w:ascii="黑体" w:eastAsia="黑体" w:hAnsi="黑体" w:hint="eastAsia"/>
          <w:b/>
          <w:sz w:val="28"/>
          <w:szCs w:val="28"/>
        </w:rPr>
        <w:t>2018年1</w:t>
      </w:r>
      <w:r>
        <w:rPr>
          <w:rFonts w:ascii="黑体" w:eastAsia="黑体" w:hAnsi="黑体"/>
          <w:b/>
          <w:sz w:val="28"/>
          <w:szCs w:val="28"/>
        </w:rPr>
        <w:t>2</w:t>
      </w:r>
      <w:r>
        <w:rPr>
          <w:rFonts w:ascii="黑体" w:eastAsia="黑体" w:hAnsi="黑体" w:hint="eastAsia"/>
          <w:b/>
          <w:sz w:val="28"/>
          <w:szCs w:val="28"/>
        </w:rPr>
        <w:t>月</w:t>
      </w:r>
    </w:p>
    <w:p w14:paraId="1FF33018" w14:textId="77777777" w:rsidR="00E602C8" w:rsidRPr="00E602C8" w:rsidRDefault="00E602C8" w:rsidP="00E602C8"/>
    <w:sdt>
      <w:sdtPr>
        <w:rPr>
          <w:rFonts w:asciiTheme="minorHAnsi" w:eastAsiaTheme="minorEastAsia" w:hAnsiTheme="minorHAnsi" w:cstheme="minorBidi"/>
          <w:color w:val="auto"/>
          <w:kern w:val="2"/>
          <w:sz w:val="21"/>
          <w:szCs w:val="22"/>
          <w:lang w:val="zh-CN"/>
        </w:rPr>
        <w:id w:val="-642573379"/>
        <w:docPartObj>
          <w:docPartGallery w:val="Table of Contents"/>
          <w:docPartUnique/>
        </w:docPartObj>
      </w:sdtPr>
      <w:sdtEndPr>
        <w:rPr>
          <w:b/>
          <w:bCs/>
        </w:rPr>
      </w:sdtEndPr>
      <w:sdtContent>
        <w:p w14:paraId="564AE5A2" w14:textId="61F41BC5" w:rsidR="00064E99" w:rsidRPr="00064E99" w:rsidRDefault="00064E99" w:rsidP="00E602C8">
          <w:pPr>
            <w:pStyle w:val="TOC"/>
            <w:spacing w:line="240" w:lineRule="auto"/>
            <w:contextualSpacing/>
            <w:jc w:val="center"/>
            <w:rPr>
              <w:sz w:val="36"/>
            </w:rPr>
          </w:pPr>
          <w:r w:rsidRPr="00064E99">
            <w:rPr>
              <w:sz w:val="36"/>
              <w:lang w:val="zh-CN"/>
            </w:rPr>
            <w:t>目录</w:t>
          </w:r>
        </w:p>
        <w:p w14:paraId="38D68F14" w14:textId="59EC0769" w:rsidR="00926404" w:rsidRDefault="00064E99">
          <w:pPr>
            <w:pStyle w:val="TOC1"/>
            <w:tabs>
              <w:tab w:val="right" w:leader="dot" w:pos="8296"/>
            </w:tabs>
            <w:rPr>
              <w:ins w:id="3" w:author="健宏 赵" w:date="2019-01-02T12:53:00Z"/>
              <w:noProof/>
            </w:rPr>
          </w:pPr>
          <w:r w:rsidRPr="00064E99">
            <w:rPr>
              <w:b/>
              <w:bCs/>
              <w:sz w:val="22"/>
              <w:lang w:val="zh-CN"/>
            </w:rPr>
            <w:fldChar w:fldCharType="begin"/>
          </w:r>
          <w:r w:rsidRPr="00064E99">
            <w:rPr>
              <w:b/>
              <w:bCs/>
              <w:sz w:val="22"/>
              <w:lang w:val="zh-CN"/>
            </w:rPr>
            <w:instrText xml:space="preserve"> TOC \o "1-3" \h \z \u </w:instrText>
          </w:r>
          <w:r w:rsidRPr="00064E99">
            <w:rPr>
              <w:b/>
              <w:bCs/>
              <w:sz w:val="22"/>
              <w:lang w:val="zh-CN"/>
            </w:rPr>
            <w:fldChar w:fldCharType="separate"/>
          </w:r>
          <w:ins w:id="4" w:author="健宏 赵" w:date="2019-01-02T12:53:00Z">
            <w:r w:rsidR="00926404" w:rsidRPr="00E64B8D">
              <w:rPr>
                <w:rStyle w:val="a5"/>
                <w:noProof/>
              </w:rPr>
              <w:fldChar w:fldCharType="begin"/>
            </w:r>
            <w:r w:rsidR="00926404" w:rsidRPr="00E64B8D">
              <w:rPr>
                <w:rStyle w:val="a5"/>
                <w:noProof/>
              </w:rPr>
              <w:instrText xml:space="preserve"> </w:instrText>
            </w:r>
            <w:r w:rsidR="00926404">
              <w:rPr>
                <w:noProof/>
              </w:rPr>
              <w:instrText>HYPERLINK \l "_Toc534196941"</w:instrText>
            </w:r>
            <w:r w:rsidR="00926404" w:rsidRPr="00E64B8D">
              <w:rPr>
                <w:rStyle w:val="a5"/>
                <w:noProof/>
              </w:rPr>
              <w:instrText xml:space="preserve"> </w:instrText>
            </w:r>
            <w:r w:rsidR="00926404" w:rsidRPr="00E64B8D">
              <w:rPr>
                <w:rStyle w:val="a5"/>
                <w:noProof/>
              </w:rPr>
            </w:r>
            <w:r w:rsidR="00926404" w:rsidRPr="00E64B8D">
              <w:rPr>
                <w:rStyle w:val="a5"/>
                <w:noProof/>
              </w:rPr>
              <w:fldChar w:fldCharType="separate"/>
            </w:r>
            <w:r w:rsidR="00926404" w:rsidRPr="00E64B8D">
              <w:rPr>
                <w:rStyle w:val="a5"/>
                <w:rFonts w:ascii="黑体" w:eastAsia="黑体" w:hAnsi="黑体"/>
                <w:noProof/>
              </w:rPr>
              <w:t>需求文档结构化处理需求分析报告</w:t>
            </w:r>
            <w:r w:rsidR="00926404">
              <w:rPr>
                <w:noProof/>
                <w:webHidden/>
              </w:rPr>
              <w:tab/>
            </w:r>
            <w:r w:rsidR="00926404">
              <w:rPr>
                <w:noProof/>
                <w:webHidden/>
              </w:rPr>
              <w:fldChar w:fldCharType="begin"/>
            </w:r>
            <w:r w:rsidR="00926404">
              <w:rPr>
                <w:noProof/>
                <w:webHidden/>
              </w:rPr>
              <w:instrText xml:space="preserve"> PAGEREF _Toc534196941 \h </w:instrText>
            </w:r>
            <w:r w:rsidR="00926404">
              <w:rPr>
                <w:noProof/>
                <w:webHidden/>
              </w:rPr>
            </w:r>
          </w:ins>
          <w:r w:rsidR="00926404">
            <w:rPr>
              <w:noProof/>
              <w:webHidden/>
            </w:rPr>
            <w:fldChar w:fldCharType="separate"/>
          </w:r>
          <w:ins w:id="5" w:author="健宏 赵" w:date="2019-01-02T12:53:00Z">
            <w:r w:rsidR="00926404">
              <w:rPr>
                <w:noProof/>
                <w:webHidden/>
              </w:rPr>
              <w:t>1</w:t>
            </w:r>
            <w:r w:rsidR="00926404">
              <w:rPr>
                <w:noProof/>
                <w:webHidden/>
              </w:rPr>
              <w:fldChar w:fldCharType="end"/>
            </w:r>
            <w:r w:rsidR="00926404" w:rsidRPr="00E64B8D">
              <w:rPr>
                <w:rStyle w:val="a5"/>
                <w:noProof/>
              </w:rPr>
              <w:fldChar w:fldCharType="end"/>
            </w:r>
          </w:ins>
        </w:p>
        <w:p w14:paraId="1A3BC85C" w14:textId="5EB646F2" w:rsidR="00926404" w:rsidRDefault="00926404">
          <w:pPr>
            <w:pStyle w:val="TOC1"/>
            <w:tabs>
              <w:tab w:val="right" w:leader="dot" w:pos="8296"/>
            </w:tabs>
            <w:rPr>
              <w:ins w:id="6" w:author="健宏 赵" w:date="2019-01-02T12:53:00Z"/>
              <w:noProof/>
            </w:rPr>
          </w:pPr>
          <w:ins w:id="7" w:author="健宏 赵" w:date="2019-01-02T12:53:00Z">
            <w:r w:rsidRPr="00E64B8D">
              <w:rPr>
                <w:rStyle w:val="a5"/>
                <w:noProof/>
              </w:rPr>
              <w:fldChar w:fldCharType="begin"/>
            </w:r>
            <w:r w:rsidRPr="00E64B8D">
              <w:rPr>
                <w:rStyle w:val="a5"/>
                <w:noProof/>
              </w:rPr>
              <w:instrText xml:space="preserve"> </w:instrText>
            </w:r>
            <w:r>
              <w:rPr>
                <w:noProof/>
              </w:rPr>
              <w:instrText>HYPERLINK \l "_Toc534196942"</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1 需求描述</w:t>
            </w:r>
            <w:r>
              <w:rPr>
                <w:noProof/>
                <w:webHidden/>
              </w:rPr>
              <w:tab/>
            </w:r>
            <w:r>
              <w:rPr>
                <w:noProof/>
                <w:webHidden/>
              </w:rPr>
              <w:fldChar w:fldCharType="begin"/>
            </w:r>
            <w:r>
              <w:rPr>
                <w:noProof/>
                <w:webHidden/>
              </w:rPr>
              <w:instrText xml:space="preserve"> PAGEREF _Toc534196942 \h </w:instrText>
            </w:r>
            <w:r>
              <w:rPr>
                <w:noProof/>
                <w:webHidden/>
              </w:rPr>
            </w:r>
          </w:ins>
          <w:r>
            <w:rPr>
              <w:noProof/>
              <w:webHidden/>
            </w:rPr>
            <w:fldChar w:fldCharType="separate"/>
          </w:r>
          <w:ins w:id="8" w:author="健宏 赵" w:date="2019-01-02T12:53:00Z">
            <w:r>
              <w:rPr>
                <w:noProof/>
                <w:webHidden/>
              </w:rPr>
              <w:t>3</w:t>
            </w:r>
            <w:r>
              <w:rPr>
                <w:noProof/>
                <w:webHidden/>
              </w:rPr>
              <w:fldChar w:fldCharType="end"/>
            </w:r>
            <w:r w:rsidRPr="00E64B8D">
              <w:rPr>
                <w:rStyle w:val="a5"/>
                <w:noProof/>
              </w:rPr>
              <w:fldChar w:fldCharType="end"/>
            </w:r>
          </w:ins>
        </w:p>
        <w:p w14:paraId="02823FF3" w14:textId="4AAC90A9" w:rsidR="00926404" w:rsidRDefault="00926404">
          <w:pPr>
            <w:pStyle w:val="TOC1"/>
            <w:tabs>
              <w:tab w:val="right" w:leader="dot" w:pos="8296"/>
            </w:tabs>
            <w:rPr>
              <w:ins w:id="9" w:author="健宏 赵" w:date="2019-01-02T12:53:00Z"/>
              <w:noProof/>
            </w:rPr>
          </w:pPr>
          <w:ins w:id="10" w:author="健宏 赵" w:date="2019-01-02T12:53:00Z">
            <w:r w:rsidRPr="00E64B8D">
              <w:rPr>
                <w:rStyle w:val="a5"/>
                <w:noProof/>
              </w:rPr>
              <w:fldChar w:fldCharType="begin"/>
            </w:r>
            <w:r w:rsidRPr="00E64B8D">
              <w:rPr>
                <w:rStyle w:val="a5"/>
                <w:noProof/>
              </w:rPr>
              <w:instrText xml:space="preserve"> </w:instrText>
            </w:r>
            <w:r>
              <w:rPr>
                <w:noProof/>
              </w:rPr>
              <w:instrText>HYPERLINK \l "_Toc534196943"</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2 需求规约</w:t>
            </w:r>
            <w:r>
              <w:rPr>
                <w:noProof/>
                <w:webHidden/>
              </w:rPr>
              <w:tab/>
            </w:r>
            <w:r>
              <w:rPr>
                <w:noProof/>
                <w:webHidden/>
              </w:rPr>
              <w:fldChar w:fldCharType="begin"/>
            </w:r>
            <w:r>
              <w:rPr>
                <w:noProof/>
                <w:webHidden/>
              </w:rPr>
              <w:instrText xml:space="preserve"> PAGEREF _Toc534196943 \h </w:instrText>
            </w:r>
            <w:r>
              <w:rPr>
                <w:noProof/>
                <w:webHidden/>
              </w:rPr>
            </w:r>
          </w:ins>
          <w:r>
            <w:rPr>
              <w:noProof/>
              <w:webHidden/>
            </w:rPr>
            <w:fldChar w:fldCharType="separate"/>
          </w:r>
          <w:ins w:id="11" w:author="健宏 赵" w:date="2019-01-02T12:53:00Z">
            <w:r>
              <w:rPr>
                <w:noProof/>
                <w:webHidden/>
              </w:rPr>
              <w:t>3</w:t>
            </w:r>
            <w:r>
              <w:rPr>
                <w:noProof/>
                <w:webHidden/>
              </w:rPr>
              <w:fldChar w:fldCharType="end"/>
            </w:r>
            <w:r w:rsidRPr="00E64B8D">
              <w:rPr>
                <w:rStyle w:val="a5"/>
                <w:noProof/>
              </w:rPr>
              <w:fldChar w:fldCharType="end"/>
            </w:r>
          </w:ins>
        </w:p>
        <w:p w14:paraId="59DC0E8A" w14:textId="08A9B82C" w:rsidR="00926404" w:rsidRDefault="00926404">
          <w:pPr>
            <w:pStyle w:val="TOC3"/>
            <w:tabs>
              <w:tab w:val="right" w:leader="dot" w:pos="8296"/>
            </w:tabs>
            <w:rPr>
              <w:ins w:id="12" w:author="健宏 赵" w:date="2019-01-02T12:53:00Z"/>
              <w:noProof/>
            </w:rPr>
          </w:pPr>
          <w:ins w:id="13" w:author="健宏 赵" w:date="2019-01-02T12:53:00Z">
            <w:r w:rsidRPr="00E64B8D">
              <w:rPr>
                <w:rStyle w:val="a5"/>
                <w:noProof/>
              </w:rPr>
              <w:fldChar w:fldCharType="begin"/>
            </w:r>
            <w:r w:rsidRPr="00E64B8D">
              <w:rPr>
                <w:rStyle w:val="a5"/>
                <w:noProof/>
              </w:rPr>
              <w:instrText xml:space="preserve"> </w:instrText>
            </w:r>
            <w:r>
              <w:rPr>
                <w:noProof/>
              </w:rPr>
              <w:instrText>HYPERLINK \l "_Toc534196944"</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1.1输入规约</w:t>
            </w:r>
            <w:r>
              <w:rPr>
                <w:noProof/>
                <w:webHidden/>
              </w:rPr>
              <w:tab/>
            </w:r>
            <w:r>
              <w:rPr>
                <w:noProof/>
                <w:webHidden/>
              </w:rPr>
              <w:fldChar w:fldCharType="begin"/>
            </w:r>
            <w:r>
              <w:rPr>
                <w:noProof/>
                <w:webHidden/>
              </w:rPr>
              <w:instrText xml:space="preserve"> PAGEREF _Toc534196944 \h </w:instrText>
            </w:r>
            <w:r>
              <w:rPr>
                <w:noProof/>
                <w:webHidden/>
              </w:rPr>
            </w:r>
          </w:ins>
          <w:r>
            <w:rPr>
              <w:noProof/>
              <w:webHidden/>
            </w:rPr>
            <w:fldChar w:fldCharType="separate"/>
          </w:r>
          <w:ins w:id="14" w:author="健宏 赵" w:date="2019-01-02T12:53:00Z">
            <w:r>
              <w:rPr>
                <w:noProof/>
                <w:webHidden/>
              </w:rPr>
              <w:t>3</w:t>
            </w:r>
            <w:r>
              <w:rPr>
                <w:noProof/>
                <w:webHidden/>
              </w:rPr>
              <w:fldChar w:fldCharType="end"/>
            </w:r>
            <w:r w:rsidRPr="00E64B8D">
              <w:rPr>
                <w:rStyle w:val="a5"/>
                <w:noProof/>
              </w:rPr>
              <w:fldChar w:fldCharType="end"/>
            </w:r>
          </w:ins>
        </w:p>
        <w:p w14:paraId="6A26A5FD" w14:textId="382086E6" w:rsidR="00926404" w:rsidRDefault="00926404">
          <w:pPr>
            <w:pStyle w:val="TOC3"/>
            <w:tabs>
              <w:tab w:val="right" w:leader="dot" w:pos="8296"/>
            </w:tabs>
            <w:rPr>
              <w:ins w:id="15" w:author="健宏 赵" w:date="2019-01-02T12:53:00Z"/>
              <w:noProof/>
            </w:rPr>
          </w:pPr>
          <w:ins w:id="16" w:author="健宏 赵" w:date="2019-01-02T12:53:00Z">
            <w:r w:rsidRPr="00E64B8D">
              <w:rPr>
                <w:rStyle w:val="a5"/>
                <w:noProof/>
              </w:rPr>
              <w:fldChar w:fldCharType="begin"/>
            </w:r>
            <w:r w:rsidRPr="00E64B8D">
              <w:rPr>
                <w:rStyle w:val="a5"/>
                <w:noProof/>
              </w:rPr>
              <w:instrText xml:space="preserve"> </w:instrText>
            </w:r>
            <w:r>
              <w:rPr>
                <w:noProof/>
              </w:rPr>
              <w:instrText>HYPERLINK \l "_Toc534196945"</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2.2 输出规约</w:t>
            </w:r>
            <w:r>
              <w:rPr>
                <w:noProof/>
                <w:webHidden/>
              </w:rPr>
              <w:tab/>
            </w:r>
            <w:r>
              <w:rPr>
                <w:noProof/>
                <w:webHidden/>
              </w:rPr>
              <w:fldChar w:fldCharType="begin"/>
            </w:r>
            <w:r>
              <w:rPr>
                <w:noProof/>
                <w:webHidden/>
              </w:rPr>
              <w:instrText xml:space="preserve"> PAGEREF _Toc534196945 \h </w:instrText>
            </w:r>
            <w:r>
              <w:rPr>
                <w:noProof/>
                <w:webHidden/>
              </w:rPr>
            </w:r>
          </w:ins>
          <w:r>
            <w:rPr>
              <w:noProof/>
              <w:webHidden/>
            </w:rPr>
            <w:fldChar w:fldCharType="separate"/>
          </w:r>
          <w:ins w:id="17" w:author="健宏 赵" w:date="2019-01-02T12:53:00Z">
            <w:r>
              <w:rPr>
                <w:noProof/>
                <w:webHidden/>
              </w:rPr>
              <w:t>4</w:t>
            </w:r>
            <w:r>
              <w:rPr>
                <w:noProof/>
                <w:webHidden/>
              </w:rPr>
              <w:fldChar w:fldCharType="end"/>
            </w:r>
            <w:r w:rsidRPr="00E64B8D">
              <w:rPr>
                <w:rStyle w:val="a5"/>
                <w:noProof/>
              </w:rPr>
              <w:fldChar w:fldCharType="end"/>
            </w:r>
          </w:ins>
        </w:p>
        <w:p w14:paraId="67BAD44B" w14:textId="6A2EC32E" w:rsidR="00926404" w:rsidRDefault="00926404">
          <w:pPr>
            <w:pStyle w:val="TOC1"/>
            <w:tabs>
              <w:tab w:val="right" w:leader="dot" w:pos="8296"/>
            </w:tabs>
            <w:rPr>
              <w:ins w:id="18" w:author="健宏 赵" w:date="2019-01-02T12:53:00Z"/>
              <w:noProof/>
            </w:rPr>
          </w:pPr>
          <w:ins w:id="19" w:author="健宏 赵" w:date="2019-01-02T12:53:00Z">
            <w:r w:rsidRPr="00E64B8D">
              <w:rPr>
                <w:rStyle w:val="a5"/>
                <w:noProof/>
              </w:rPr>
              <w:fldChar w:fldCharType="begin"/>
            </w:r>
            <w:r w:rsidRPr="00E64B8D">
              <w:rPr>
                <w:rStyle w:val="a5"/>
                <w:noProof/>
              </w:rPr>
              <w:instrText xml:space="preserve"> </w:instrText>
            </w:r>
            <w:r>
              <w:rPr>
                <w:noProof/>
              </w:rPr>
              <w:instrText>HYPERLINK \l "_Toc534196946"</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3需求目标</w:t>
            </w:r>
            <w:r>
              <w:rPr>
                <w:noProof/>
                <w:webHidden/>
              </w:rPr>
              <w:tab/>
            </w:r>
            <w:r>
              <w:rPr>
                <w:noProof/>
                <w:webHidden/>
              </w:rPr>
              <w:fldChar w:fldCharType="begin"/>
            </w:r>
            <w:r>
              <w:rPr>
                <w:noProof/>
                <w:webHidden/>
              </w:rPr>
              <w:instrText xml:space="preserve"> PAGEREF _Toc534196946 \h </w:instrText>
            </w:r>
            <w:r>
              <w:rPr>
                <w:noProof/>
                <w:webHidden/>
              </w:rPr>
            </w:r>
          </w:ins>
          <w:r>
            <w:rPr>
              <w:noProof/>
              <w:webHidden/>
            </w:rPr>
            <w:fldChar w:fldCharType="separate"/>
          </w:r>
          <w:ins w:id="20" w:author="健宏 赵" w:date="2019-01-02T12:53:00Z">
            <w:r>
              <w:rPr>
                <w:noProof/>
                <w:webHidden/>
              </w:rPr>
              <w:t>5</w:t>
            </w:r>
            <w:r>
              <w:rPr>
                <w:noProof/>
                <w:webHidden/>
              </w:rPr>
              <w:fldChar w:fldCharType="end"/>
            </w:r>
            <w:r w:rsidRPr="00E64B8D">
              <w:rPr>
                <w:rStyle w:val="a5"/>
                <w:noProof/>
              </w:rPr>
              <w:fldChar w:fldCharType="end"/>
            </w:r>
          </w:ins>
        </w:p>
        <w:p w14:paraId="056F24FB" w14:textId="2200CE70" w:rsidR="00926404" w:rsidRDefault="00926404">
          <w:pPr>
            <w:pStyle w:val="TOC3"/>
            <w:tabs>
              <w:tab w:val="right" w:leader="dot" w:pos="8296"/>
            </w:tabs>
            <w:rPr>
              <w:ins w:id="21" w:author="健宏 赵" w:date="2019-01-02T12:53:00Z"/>
              <w:noProof/>
            </w:rPr>
          </w:pPr>
          <w:ins w:id="22" w:author="健宏 赵" w:date="2019-01-02T12:53:00Z">
            <w:r w:rsidRPr="00E64B8D">
              <w:rPr>
                <w:rStyle w:val="a5"/>
                <w:noProof/>
              </w:rPr>
              <w:fldChar w:fldCharType="begin"/>
            </w:r>
            <w:r w:rsidRPr="00E64B8D">
              <w:rPr>
                <w:rStyle w:val="a5"/>
                <w:noProof/>
              </w:rPr>
              <w:instrText xml:space="preserve"> </w:instrText>
            </w:r>
            <w:r>
              <w:rPr>
                <w:noProof/>
              </w:rPr>
              <w:instrText>HYPERLINK \l "_Toc534196947"</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3.1功能性需求</w:t>
            </w:r>
            <w:r>
              <w:rPr>
                <w:noProof/>
                <w:webHidden/>
              </w:rPr>
              <w:tab/>
            </w:r>
            <w:r>
              <w:rPr>
                <w:noProof/>
                <w:webHidden/>
              </w:rPr>
              <w:fldChar w:fldCharType="begin"/>
            </w:r>
            <w:r>
              <w:rPr>
                <w:noProof/>
                <w:webHidden/>
              </w:rPr>
              <w:instrText xml:space="preserve"> PAGEREF _Toc534196947 \h </w:instrText>
            </w:r>
            <w:r>
              <w:rPr>
                <w:noProof/>
                <w:webHidden/>
              </w:rPr>
            </w:r>
          </w:ins>
          <w:r>
            <w:rPr>
              <w:noProof/>
              <w:webHidden/>
            </w:rPr>
            <w:fldChar w:fldCharType="separate"/>
          </w:r>
          <w:ins w:id="23" w:author="健宏 赵" w:date="2019-01-02T12:53:00Z">
            <w:r>
              <w:rPr>
                <w:noProof/>
                <w:webHidden/>
              </w:rPr>
              <w:t>6</w:t>
            </w:r>
            <w:r>
              <w:rPr>
                <w:noProof/>
                <w:webHidden/>
              </w:rPr>
              <w:fldChar w:fldCharType="end"/>
            </w:r>
            <w:r w:rsidRPr="00E64B8D">
              <w:rPr>
                <w:rStyle w:val="a5"/>
                <w:noProof/>
              </w:rPr>
              <w:fldChar w:fldCharType="end"/>
            </w:r>
          </w:ins>
        </w:p>
        <w:p w14:paraId="13EA5B99" w14:textId="1E739BFA" w:rsidR="00926404" w:rsidRDefault="00926404">
          <w:pPr>
            <w:pStyle w:val="TOC3"/>
            <w:tabs>
              <w:tab w:val="right" w:leader="dot" w:pos="8296"/>
            </w:tabs>
            <w:rPr>
              <w:ins w:id="24" w:author="健宏 赵" w:date="2019-01-02T12:53:00Z"/>
              <w:noProof/>
            </w:rPr>
          </w:pPr>
          <w:ins w:id="25" w:author="健宏 赵" w:date="2019-01-02T12:53:00Z">
            <w:r w:rsidRPr="00E64B8D">
              <w:rPr>
                <w:rStyle w:val="a5"/>
                <w:noProof/>
              </w:rPr>
              <w:fldChar w:fldCharType="begin"/>
            </w:r>
            <w:r w:rsidRPr="00E64B8D">
              <w:rPr>
                <w:rStyle w:val="a5"/>
                <w:noProof/>
              </w:rPr>
              <w:instrText xml:space="preserve"> </w:instrText>
            </w:r>
            <w:r>
              <w:rPr>
                <w:noProof/>
              </w:rPr>
              <w:instrText>HYPERLINK \l "_Toc534196948"</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3.2非功能性需求</w:t>
            </w:r>
            <w:r>
              <w:rPr>
                <w:noProof/>
                <w:webHidden/>
              </w:rPr>
              <w:tab/>
            </w:r>
            <w:r>
              <w:rPr>
                <w:noProof/>
                <w:webHidden/>
              </w:rPr>
              <w:fldChar w:fldCharType="begin"/>
            </w:r>
            <w:r>
              <w:rPr>
                <w:noProof/>
                <w:webHidden/>
              </w:rPr>
              <w:instrText xml:space="preserve"> PAGEREF _Toc534196948 \h </w:instrText>
            </w:r>
            <w:r>
              <w:rPr>
                <w:noProof/>
                <w:webHidden/>
              </w:rPr>
            </w:r>
          </w:ins>
          <w:r>
            <w:rPr>
              <w:noProof/>
              <w:webHidden/>
            </w:rPr>
            <w:fldChar w:fldCharType="separate"/>
          </w:r>
          <w:ins w:id="26" w:author="健宏 赵" w:date="2019-01-02T12:53:00Z">
            <w:r>
              <w:rPr>
                <w:noProof/>
                <w:webHidden/>
              </w:rPr>
              <w:t>6</w:t>
            </w:r>
            <w:r>
              <w:rPr>
                <w:noProof/>
                <w:webHidden/>
              </w:rPr>
              <w:fldChar w:fldCharType="end"/>
            </w:r>
            <w:r w:rsidRPr="00E64B8D">
              <w:rPr>
                <w:rStyle w:val="a5"/>
                <w:noProof/>
              </w:rPr>
              <w:fldChar w:fldCharType="end"/>
            </w:r>
          </w:ins>
        </w:p>
        <w:p w14:paraId="20C8A8B8" w14:textId="405507E4" w:rsidR="00926404" w:rsidRDefault="00926404">
          <w:pPr>
            <w:pStyle w:val="TOC3"/>
            <w:tabs>
              <w:tab w:val="right" w:leader="dot" w:pos="8296"/>
            </w:tabs>
            <w:rPr>
              <w:ins w:id="27" w:author="健宏 赵" w:date="2019-01-02T12:53:00Z"/>
              <w:noProof/>
            </w:rPr>
          </w:pPr>
          <w:ins w:id="28" w:author="健宏 赵" w:date="2019-01-02T12:53:00Z">
            <w:r w:rsidRPr="00E64B8D">
              <w:rPr>
                <w:rStyle w:val="a5"/>
                <w:noProof/>
              </w:rPr>
              <w:fldChar w:fldCharType="begin"/>
            </w:r>
            <w:r w:rsidRPr="00E64B8D">
              <w:rPr>
                <w:rStyle w:val="a5"/>
                <w:noProof/>
              </w:rPr>
              <w:instrText xml:space="preserve"> </w:instrText>
            </w:r>
            <w:r>
              <w:rPr>
                <w:noProof/>
              </w:rPr>
              <w:instrText>HYPERLINK \l "_Toc534196949"</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3.3系统质量判断标准</w:t>
            </w:r>
            <w:r>
              <w:rPr>
                <w:noProof/>
                <w:webHidden/>
              </w:rPr>
              <w:tab/>
            </w:r>
            <w:r>
              <w:rPr>
                <w:noProof/>
                <w:webHidden/>
              </w:rPr>
              <w:fldChar w:fldCharType="begin"/>
            </w:r>
            <w:r>
              <w:rPr>
                <w:noProof/>
                <w:webHidden/>
              </w:rPr>
              <w:instrText xml:space="preserve"> PAGEREF _Toc534196949 \h </w:instrText>
            </w:r>
            <w:r>
              <w:rPr>
                <w:noProof/>
                <w:webHidden/>
              </w:rPr>
            </w:r>
          </w:ins>
          <w:r>
            <w:rPr>
              <w:noProof/>
              <w:webHidden/>
            </w:rPr>
            <w:fldChar w:fldCharType="separate"/>
          </w:r>
          <w:ins w:id="29" w:author="健宏 赵" w:date="2019-01-02T12:53:00Z">
            <w:r>
              <w:rPr>
                <w:noProof/>
                <w:webHidden/>
              </w:rPr>
              <w:t>6</w:t>
            </w:r>
            <w:r>
              <w:rPr>
                <w:noProof/>
                <w:webHidden/>
              </w:rPr>
              <w:fldChar w:fldCharType="end"/>
            </w:r>
            <w:r w:rsidRPr="00E64B8D">
              <w:rPr>
                <w:rStyle w:val="a5"/>
                <w:noProof/>
              </w:rPr>
              <w:fldChar w:fldCharType="end"/>
            </w:r>
          </w:ins>
        </w:p>
        <w:p w14:paraId="4CFD4DCB" w14:textId="413014DB" w:rsidR="00926404" w:rsidRDefault="00926404">
          <w:pPr>
            <w:pStyle w:val="TOC1"/>
            <w:tabs>
              <w:tab w:val="right" w:leader="dot" w:pos="8296"/>
            </w:tabs>
            <w:rPr>
              <w:ins w:id="30" w:author="健宏 赵" w:date="2019-01-02T12:53:00Z"/>
              <w:noProof/>
            </w:rPr>
          </w:pPr>
          <w:ins w:id="31" w:author="健宏 赵" w:date="2019-01-02T12:53:00Z">
            <w:r w:rsidRPr="00E64B8D">
              <w:rPr>
                <w:rStyle w:val="a5"/>
                <w:noProof/>
              </w:rPr>
              <w:fldChar w:fldCharType="begin"/>
            </w:r>
            <w:r w:rsidRPr="00E64B8D">
              <w:rPr>
                <w:rStyle w:val="a5"/>
                <w:noProof/>
              </w:rPr>
              <w:instrText xml:space="preserve"> </w:instrText>
            </w:r>
            <w:r>
              <w:rPr>
                <w:noProof/>
              </w:rPr>
              <w:instrText>HYPERLINK \l "_Toc534196950"</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4. 领域术语说明</w:t>
            </w:r>
            <w:r>
              <w:rPr>
                <w:noProof/>
                <w:webHidden/>
              </w:rPr>
              <w:tab/>
            </w:r>
            <w:r>
              <w:rPr>
                <w:noProof/>
                <w:webHidden/>
              </w:rPr>
              <w:fldChar w:fldCharType="begin"/>
            </w:r>
            <w:r>
              <w:rPr>
                <w:noProof/>
                <w:webHidden/>
              </w:rPr>
              <w:instrText xml:space="preserve"> PAGEREF _Toc534196950 \h </w:instrText>
            </w:r>
            <w:r>
              <w:rPr>
                <w:noProof/>
                <w:webHidden/>
              </w:rPr>
            </w:r>
          </w:ins>
          <w:r>
            <w:rPr>
              <w:noProof/>
              <w:webHidden/>
            </w:rPr>
            <w:fldChar w:fldCharType="separate"/>
          </w:r>
          <w:ins w:id="32" w:author="健宏 赵" w:date="2019-01-02T12:53:00Z">
            <w:r>
              <w:rPr>
                <w:noProof/>
                <w:webHidden/>
              </w:rPr>
              <w:t>7</w:t>
            </w:r>
            <w:r>
              <w:rPr>
                <w:noProof/>
                <w:webHidden/>
              </w:rPr>
              <w:fldChar w:fldCharType="end"/>
            </w:r>
            <w:r w:rsidRPr="00E64B8D">
              <w:rPr>
                <w:rStyle w:val="a5"/>
                <w:noProof/>
              </w:rPr>
              <w:fldChar w:fldCharType="end"/>
            </w:r>
          </w:ins>
        </w:p>
        <w:p w14:paraId="2C9E525E" w14:textId="4BBB2060" w:rsidR="00926404" w:rsidRDefault="00926404">
          <w:pPr>
            <w:pStyle w:val="TOC2"/>
            <w:tabs>
              <w:tab w:val="right" w:leader="dot" w:pos="8296"/>
            </w:tabs>
            <w:rPr>
              <w:ins w:id="33" w:author="健宏 赵" w:date="2019-01-02T12:53:00Z"/>
              <w:noProof/>
            </w:rPr>
          </w:pPr>
          <w:ins w:id="34" w:author="健宏 赵" w:date="2019-01-02T12:53:00Z">
            <w:r w:rsidRPr="00E64B8D">
              <w:rPr>
                <w:rStyle w:val="a5"/>
                <w:noProof/>
              </w:rPr>
              <w:fldChar w:fldCharType="begin"/>
            </w:r>
            <w:r w:rsidRPr="00E64B8D">
              <w:rPr>
                <w:rStyle w:val="a5"/>
                <w:noProof/>
              </w:rPr>
              <w:instrText xml:space="preserve"> </w:instrText>
            </w:r>
            <w:r>
              <w:rPr>
                <w:noProof/>
              </w:rPr>
              <w:instrText>HYPERLINK \l "_Toc534196951"</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4.1 GWT</w:t>
            </w:r>
            <w:r>
              <w:rPr>
                <w:noProof/>
                <w:webHidden/>
              </w:rPr>
              <w:tab/>
            </w:r>
            <w:r>
              <w:rPr>
                <w:noProof/>
                <w:webHidden/>
              </w:rPr>
              <w:fldChar w:fldCharType="begin"/>
            </w:r>
            <w:r>
              <w:rPr>
                <w:noProof/>
                <w:webHidden/>
              </w:rPr>
              <w:instrText xml:space="preserve"> PAGEREF _Toc534196951 \h </w:instrText>
            </w:r>
            <w:r>
              <w:rPr>
                <w:noProof/>
                <w:webHidden/>
              </w:rPr>
            </w:r>
          </w:ins>
          <w:r>
            <w:rPr>
              <w:noProof/>
              <w:webHidden/>
            </w:rPr>
            <w:fldChar w:fldCharType="separate"/>
          </w:r>
          <w:ins w:id="35" w:author="健宏 赵" w:date="2019-01-02T12:53:00Z">
            <w:r>
              <w:rPr>
                <w:noProof/>
                <w:webHidden/>
              </w:rPr>
              <w:t>7</w:t>
            </w:r>
            <w:r>
              <w:rPr>
                <w:noProof/>
                <w:webHidden/>
              </w:rPr>
              <w:fldChar w:fldCharType="end"/>
            </w:r>
            <w:r w:rsidRPr="00E64B8D">
              <w:rPr>
                <w:rStyle w:val="a5"/>
                <w:noProof/>
              </w:rPr>
              <w:fldChar w:fldCharType="end"/>
            </w:r>
          </w:ins>
        </w:p>
        <w:p w14:paraId="50CAB005" w14:textId="759FD19F" w:rsidR="00926404" w:rsidRDefault="00926404">
          <w:pPr>
            <w:pStyle w:val="TOC2"/>
            <w:tabs>
              <w:tab w:val="right" w:leader="dot" w:pos="8296"/>
            </w:tabs>
            <w:rPr>
              <w:ins w:id="36" w:author="健宏 赵" w:date="2019-01-02T12:53:00Z"/>
              <w:noProof/>
            </w:rPr>
          </w:pPr>
          <w:ins w:id="37" w:author="健宏 赵" w:date="2019-01-02T12:53:00Z">
            <w:r w:rsidRPr="00E64B8D">
              <w:rPr>
                <w:rStyle w:val="a5"/>
                <w:noProof/>
              </w:rPr>
              <w:fldChar w:fldCharType="begin"/>
            </w:r>
            <w:r w:rsidRPr="00E64B8D">
              <w:rPr>
                <w:rStyle w:val="a5"/>
                <w:noProof/>
              </w:rPr>
              <w:instrText xml:space="preserve"> </w:instrText>
            </w:r>
            <w:r>
              <w:rPr>
                <w:noProof/>
              </w:rPr>
              <w:instrText>HYPERLINK \l "_Toc534196952"</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4.2 RUCM</w:t>
            </w:r>
            <w:r>
              <w:rPr>
                <w:noProof/>
                <w:webHidden/>
              </w:rPr>
              <w:tab/>
            </w:r>
            <w:r>
              <w:rPr>
                <w:noProof/>
                <w:webHidden/>
              </w:rPr>
              <w:fldChar w:fldCharType="begin"/>
            </w:r>
            <w:r>
              <w:rPr>
                <w:noProof/>
                <w:webHidden/>
              </w:rPr>
              <w:instrText xml:space="preserve"> PAGEREF _Toc534196952 \h </w:instrText>
            </w:r>
            <w:r>
              <w:rPr>
                <w:noProof/>
                <w:webHidden/>
              </w:rPr>
            </w:r>
          </w:ins>
          <w:r>
            <w:rPr>
              <w:noProof/>
              <w:webHidden/>
            </w:rPr>
            <w:fldChar w:fldCharType="separate"/>
          </w:r>
          <w:ins w:id="38" w:author="健宏 赵" w:date="2019-01-02T12:53:00Z">
            <w:r>
              <w:rPr>
                <w:noProof/>
                <w:webHidden/>
              </w:rPr>
              <w:t>7</w:t>
            </w:r>
            <w:r>
              <w:rPr>
                <w:noProof/>
                <w:webHidden/>
              </w:rPr>
              <w:fldChar w:fldCharType="end"/>
            </w:r>
            <w:r w:rsidRPr="00E64B8D">
              <w:rPr>
                <w:rStyle w:val="a5"/>
                <w:noProof/>
              </w:rPr>
              <w:fldChar w:fldCharType="end"/>
            </w:r>
          </w:ins>
        </w:p>
        <w:p w14:paraId="0ACFA1C9" w14:textId="41B13C87" w:rsidR="00926404" w:rsidRDefault="00926404">
          <w:pPr>
            <w:pStyle w:val="TOC2"/>
            <w:tabs>
              <w:tab w:val="right" w:leader="dot" w:pos="8296"/>
            </w:tabs>
            <w:rPr>
              <w:ins w:id="39" w:author="健宏 赵" w:date="2019-01-02T12:53:00Z"/>
              <w:noProof/>
            </w:rPr>
          </w:pPr>
          <w:ins w:id="40" w:author="健宏 赵" w:date="2019-01-02T12:53:00Z">
            <w:r w:rsidRPr="00E64B8D">
              <w:rPr>
                <w:rStyle w:val="a5"/>
                <w:noProof/>
              </w:rPr>
              <w:fldChar w:fldCharType="begin"/>
            </w:r>
            <w:r w:rsidRPr="00E64B8D">
              <w:rPr>
                <w:rStyle w:val="a5"/>
                <w:noProof/>
              </w:rPr>
              <w:instrText xml:space="preserve"> </w:instrText>
            </w:r>
            <w:r>
              <w:rPr>
                <w:noProof/>
              </w:rPr>
              <w:instrText>HYPERLINK \l "_Toc534196953"</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4.3 机器学习相关术语解析</w:t>
            </w:r>
            <w:r>
              <w:rPr>
                <w:noProof/>
                <w:webHidden/>
              </w:rPr>
              <w:tab/>
            </w:r>
            <w:r>
              <w:rPr>
                <w:noProof/>
                <w:webHidden/>
              </w:rPr>
              <w:fldChar w:fldCharType="begin"/>
            </w:r>
            <w:r>
              <w:rPr>
                <w:noProof/>
                <w:webHidden/>
              </w:rPr>
              <w:instrText xml:space="preserve"> PAGEREF _Toc534196953 \h </w:instrText>
            </w:r>
            <w:r>
              <w:rPr>
                <w:noProof/>
                <w:webHidden/>
              </w:rPr>
            </w:r>
          </w:ins>
          <w:r>
            <w:rPr>
              <w:noProof/>
              <w:webHidden/>
            </w:rPr>
            <w:fldChar w:fldCharType="separate"/>
          </w:r>
          <w:ins w:id="41" w:author="健宏 赵" w:date="2019-01-02T12:53:00Z">
            <w:r>
              <w:rPr>
                <w:noProof/>
                <w:webHidden/>
              </w:rPr>
              <w:t>8</w:t>
            </w:r>
            <w:r>
              <w:rPr>
                <w:noProof/>
                <w:webHidden/>
              </w:rPr>
              <w:fldChar w:fldCharType="end"/>
            </w:r>
            <w:r w:rsidRPr="00E64B8D">
              <w:rPr>
                <w:rStyle w:val="a5"/>
                <w:noProof/>
              </w:rPr>
              <w:fldChar w:fldCharType="end"/>
            </w:r>
          </w:ins>
        </w:p>
        <w:p w14:paraId="5A7E5A0F" w14:textId="749CD918" w:rsidR="00926404" w:rsidRDefault="00926404">
          <w:pPr>
            <w:pStyle w:val="TOC2"/>
            <w:tabs>
              <w:tab w:val="right" w:leader="dot" w:pos="8296"/>
            </w:tabs>
            <w:rPr>
              <w:ins w:id="42" w:author="健宏 赵" w:date="2019-01-02T12:53:00Z"/>
              <w:noProof/>
            </w:rPr>
          </w:pPr>
          <w:ins w:id="43" w:author="健宏 赵" w:date="2019-01-02T12:53:00Z">
            <w:r w:rsidRPr="00E64B8D">
              <w:rPr>
                <w:rStyle w:val="a5"/>
                <w:noProof/>
              </w:rPr>
              <w:fldChar w:fldCharType="begin"/>
            </w:r>
            <w:r w:rsidRPr="00E64B8D">
              <w:rPr>
                <w:rStyle w:val="a5"/>
                <w:noProof/>
              </w:rPr>
              <w:instrText xml:space="preserve"> </w:instrText>
            </w:r>
            <w:r>
              <w:rPr>
                <w:noProof/>
              </w:rPr>
              <w:instrText>HYPERLINK \l "_Toc534196954"</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4.4 自然语言处理相关术语解析</w:t>
            </w:r>
            <w:r>
              <w:rPr>
                <w:noProof/>
                <w:webHidden/>
              </w:rPr>
              <w:tab/>
            </w:r>
            <w:r>
              <w:rPr>
                <w:noProof/>
                <w:webHidden/>
              </w:rPr>
              <w:fldChar w:fldCharType="begin"/>
            </w:r>
            <w:r>
              <w:rPr>
                <w:noProof/>
                <w:webHidden/>
              </w:rPr>
              <w:instrText xml:space="preserve"> PAGEREF _Toc534196954 \h </w:instrText>
            </w:r>
            <w:r>
              <w:rPr>
                <w:noProof/>
                <w:webHidden/>
              </w:rPr>
            </w:r>
          </w:ins>
          <w:r>
            <w:rPr>
              <w:noProof/>
              <w:webHidden/>
            </w:rPr>
            <w:fldChar w:fldCharType="separate"/>
          </w:r>
          <w:ins w:id="44" w:author="健宏 赵" w:date="2019-01-02T12:53:00Z">
            <w:r>
              <w:rPr>
                <w:noProof/>
                <w:webHidden/>
              </w:rPr>
              <w:t>8</w:t>
            </w:r>
            <w:r>
              <w:rPr>
                <w:noProof/>
                <w:webHidden/>
              </w:rPr>
              <w:fldChar w:fldCharType="end"/>
            </w:r>
            <w:r w:rsidRPr="00E64B8D">
              <w:rPr>
                <w:rStyle w:val="a5"/>
                <w:noProof/>
              </w:rPr>
              <w:fldChar w:fldCharType="end"/>
            </w:r>
          </w:ins>
        </w:p>
        <w:p w14:paraId="3C51DA93" w14:textId="5B84FA43" w:rsidR="00926404" w:rsidRDefault="00926404">
          <w:pPr>
            <w:pStyle w:val="TOC1"/>
            <w:tabs>
              <w:tab w:val="left" w:pos="420"/>
              <w:tab w:val="right" w:leader="dot" w:pos="8296"/>
            </w:tabs>
            <w:rPr>
              <w:ins w:id="45" w:author="健宏 赵" w:date="2019-01-02T12:53:00Z"/>
              <w:noProof/>
            </w:rPr>
          </w:pPr>
          <w:ins w:id="46" w:author="健宏 赵" w:date="2019-01-02T12:53:00Z">
            <w:r w:rsidRPr="00E64B8D">
              <w:rPr>
                <w:rStyle w:val="a5"/>
                <w:noProof/>
              </w:rPr>
              <w:fldChar w:fldCharType="begin"/>
            </w:r>
            <w:r w:rsidRPr="00E64B8D">
              <w:rPr>
                <w:rStyle w:val="a5"/>
                <w:noProof/>
              </w:rPr>
              <w:instrText xml:space="preserve"> </w:instrText>
            </w:r>
            <w:r>
              <w:rPr>
                <w:noProof/>
              </w:rPr>
              <w:instrText>HYPERLINK \l "_Toc534196955"</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5.</w:t>
            </w:r>
            <w:r>
              <w:rPr>
                <w:noProof/>
              </w:rPr>
              <w:tab/>
            </w:r>
            <w:r w:rsidRPr="00E64B8D">
              <w:rPr>
                <w:rStyle w:val="a5"/>
                <w:noProof/>
              </w:rPr>
              <w:t>系统模型描述</w:t>
            </w:r>
            <w:r>
              <w:rPr>
                <w:noProof/>
                <w:webHidden/>
              </w:rPr>
              <w:tab/>
            </w:r>
            <w:r>
              <w:rPr>
                <w:noProof/>
                <w:webHidden/>
              </w:rPr>
              <w:fldChar w:fldCharType="begin"/>
            </w:r>
            <w:r>
              <w:rPr>
                <w:noProof/>
                <w:webHidden/>
              </w:rPr>
              <w:instrText xml:space="preserve"> PAGEREF _Toc534196955 \h </w:instrText>
            </w:r>
            <w:r>
              <w:rPr>
                <w:noProof/>
                <w:webHidden/>
              </w:rPr>
            </w:r>
          </w:ins>
          <w:r>
            <w:rPr>
              <w:noProof/>
              <w:webHidden/>
            </w:rPr>
            <w:fldChar w:fldCharType="separate"/>
          </w:r>
          <w:ins w:id="47" w:author="健宏 赵" w:date="2019-01-02T12:53:00Z">
            <w:r>
              <w:rPr>
                <w:noProof/>
                <w:webHidden/>
              </w:rPr>
              <w:t>10</w:t>
            </w:r>
            <w:r>
              <w:rPr>
                <w:noProof/>
                <w:webHidden/>
              </w:rPr>
              <w:fldChar w:fldCharType="end"/>
            </w:r>
            <w:r w:rsidRPr="00E64B8D">
              <w:rPr>
                <w:rStyle w:val="a5"/>
                <w:noProof/>
              </w:rPr>
              <w:fldChar w:fldCharType="end"/>
            </w:r>
          </w:ins>
        </w:p>
        <w:p w14:paraId="2B3B0D2C" w14:textId="06F24B72" w:rsidR="00926404" w:rsidRDefault="00926404">
          <w:pPr>
            <w:pStyle w:val="TOC2"/>
            <w:tabs>
              <w:tab w:val="right" w:leader="dot" w:pos="8296"/>
            </w:tabs>
            <w:rPr>
              <w:ins w:id="48" w:author="健宏 赵" w:date="2019-01-02T12:53:00Z"/>
              <w:noProof/>
            </w:rPr>
          </w:pPr>
          <w:ins w:id="49" w:author="健宏 赵" w:date="2019-01-02T12:53:00Z">
            <w:r w:rsidRPr="00E64B8D">
              <w:rPr>
                <w:rStyle w:val="a5"/>
                <w:noProof/>
              </w:rPr>
              <w:fldChar w:fldCharType="begin"/>
            </w:r>
            <w:r w:rsidRPr="00E64B8D">
              <w:rPr>
                <w:rStyle w:val="a5"/>
                <w:noProof/>
              </w:rPr>
              <w:instrText xml:space="preserve"> </w:instrText>
            </w:r>
            <w:r>
              <w:rPr>
                <w:noProof/>
              </w:rPr>
              <w:instrText>HYPERLINK \l "_Toc534196956"</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5.1系统架构图</w:t>
            </w:r>
            <w:r>
              <w:rPr>
                <w:noProof/>
                <w:webHidden/>
              </w:rPr>
              <w:tab/>
            </w:r>
            <w:r>
              <w:rPr>
                <w:noProof/>
                <w:webHidden/>
              </w:rPr>
              <w:fldChar w:fldCharType="begin"/>
            </w:r>
            <w:r>
              <w:rPr>
                <w:noProof/>
                <w:webHidden/>
              </w:rPr>
              <w:instrText xml:space="preserve"> PAGEREF _Toc534196956 \h </w:instrText>
            </w:r>
            <w:r>
              <w:rPr>
                <w:noProof/>
                <w:webHidden/>
              </w:rPr>
            </w:r>
          </w:ins>
          <w:r>
            <w:rPr>
              <w:noProof/>
              <w:webHidden/>
            </w:rPr>
            <w:fldChar w:fldCharType="separate"/>
          </w:r>
          <w:ins w:id="50" w:author="健宏 赵" w:date="2019-01-02T12:53:00Z">
            <w:r>
              <w:rPr>
                <w:noProof/>
                <w:webHidden/>
              </w:rPr>
              <w:t>10</w:t>
            </w:r>
            <w:r>
              <w:rPr>
                <w:noProof/>
                <w:webHidden/>
              </w:rPr>
              <w:fldChar w:fldCharType="end"/>
            </w:r>
            <w:r w:rsidRPr="00E64B8D">
              <w:rPr>
                <w:rStyle w:val="a5"/>
                <w:noProof/>
              </w:rPr>
              <w:fldChar w:fldCharType="end"/>
            </w:r>
          </w:ins>
        </w:p>
        <w:p w14:paraId="13752DAC" w14:textId="29BF21DD" w:rsidR="00926404" w:rsidRDefault="00926404">
          <w:pPr>
            <w:pStyle w:val="TOC2"/>
            <w:tabs>
              <w:tab w:val="right" w:leader="dot" w:pos="8296"/>
            </w:tabs>
            <w:rPr>
              <w:ins w:id="51" w:author="健宏 赵" w:date="2019-01-02T12:53:00Z"/>
              <w:noProof/>
            </w:rPr>
          </w:pPr>
          <w:ins w:id="52" w:author="健宏 赵" w:date="2019-01-02T12:53:00Z">
            <w:r w:rsidRPr="00E64B8D">
              <w:rPr>
                <w:rStyle w:val="a5"/>
                <w:noProof/>
              </w:rPr>
              <w:fldChar w:fldCharType="begin"/>
            </w:r>
            <w:r w:rsidRPr="00E64B8D">
              <w:rPr>
                <w:rStyle w:val="a5"/>
                <w:noProof/>
              </w:rPr>
              <w:instrText xml:space="preserve"> </w:instrText>
            </w:r>
            <w:r>
              <w:rPr>
                <w:noProof/>
              </w:rPr>
              <w:instrText>HYPERLINK \l "_Toc534196957"</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5.2 用例图</w:t>
            </w:r>
            <w:r>
              <w:rPr>
                <w:noProof/>
                <w:webHidden/>
              </w:rPr>
              <w:tab/>
            </w:r>
            <w:r>
              <w:rPr>
                <w:noProof/>
                <w:webHidden/>
              </w:rPr>
              <w:fldChar w:fldCharType="begin"/>
            </w:r>
            <w:r>
              <w:rPr>
                <w:noProof/>
                <w:webHidden/>
              </w:rPr>
              <w:instrText xml:space="preserve"> PAGEREF _Toc534196957 \h </w:instrText>
            </w:r>
            <w:r>
              <w:rPr>
                <w:noProof/>
                <w:webHidden/>
              </w:rPr>
            </w:r>
          </w:ins>
          <w:r>
            <w:rPr>
              <w:noProof/>
              <w:webHidden/>
            </w:rPr>
            <w:fldChar w:fldCharType="separate"/>
          </w:r>
          <w:ins w:id="53" w:author="健宏 赵" w:date="2019-01-02T12:53:00Z">
            <w:r>
              <w:rPr>
                <w:noProof/>
                <w:webHidden/>
              </w:rPr>
              <w:t>11</w:t>
            </w:r>
            <w:r>
              <w:rPr>
                <w:noProof/>
                <w:webHidden/>
              </w:rPr>
              <w:fldChar w:fldCharType="end"/>
            </w:r>
            <w:r w:rsidRPr="00E64B8D">
              <w:rPr>
                <w:rStyle w:val="a5"/>
                <w:noProof/>
              </w:rPr>
              <w:fldChar w:fldCharType="end"/>
            </w:r>
          </w:ins>
        </w:p>
        <w:p w14:paraId="1165ED6A" w14:textId="353A75F4" w:rsidR="00926404" w:rsidRDefault="00926404">
          <w:pPr>
            <w:pStyle w:val="TOC2"/>
            <w:tabs>
              <w:tab w:val="right" w:leader="dot" w:pos="8296"/>
            </w:tabs>
            <w:rPr>
              <w:ins w:id="54" w:author="健宏 赵" w:date="2019-01-02T12:53:00Z"/>
              <w:noProof/>
            </w:rPr>
          </w:pPr>
          <w:ins w:id="55" w:author="健宏 赵" w:date="2019-01-02T12:53:00Z">
            <w:r w:rsidRPr="00E64B8D">
              <w:rPr>
                <w:rStyle w:val="a5"/>
                <w:noProof/>
              </w:rPr>
              <w:fldChar w:fldCharType="begin"/>
            </w:r>
            <w:r w:rsidRPr="00E64B8D">
              <w:rPr>
                <w:rStyle w:val="a5"/>
                <w:noProof/>
              </w:rPr>
              <w:instrText xml:space="preserve"> </w:instrText>
            </w:r>
            <w:r>
              <w:rPr>
                <w:noProof/>
              </w:rPr>
              <w:instrText>HYPERLINK \l "_Toc534196958"</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5.3 用例规格RUCM</w:t>
            </w:r>
            <w:r>
              <w:rPr>
                <w:noProof/>
                <w:webHidden/>
              </w:rPr>
              <w:tab/>
            </w:r>
            <w:r>
              <w:rPr>
                <w:noProof/>
                <w:webHidden/>
              </w:rPr>
              <w:fldChar w:fldCharType="begin"/>
            </w:r>
            <w:r>
              <w:rPr>
                <w:noProof/>
                <w:webHidden/>
              </w:rPr>
              <w:instrText xml:space="preserve"> PAGEREF _Toc534196958 \h </w:instrText>
            </w:r>
            <w:r>
              <w:rPr>
                <w:noProof/>
                <w:webHidden/>
              </w:rPr>
            </w:r>
          </w:ins>
          <w:r>
            <w:rPr>
              <w:noProof/>
              <w:webHidden/>
            </w:rPr>
            <w:fldChar w:fldCharType="separate"/>
          </w:r>
          <w:ins w:id="56" w:author="健宏 赵" w:date="2019-01-02T12:53:00Z">
            <w:r>
              <w:rPr>
                <w:noProof/>
                <w:webHidden/>
              </w:rPr>
              <w:t>11</w:t>
            </w:r>
            <w:r>
              <w:rPr>
                <w:noProof/>
                <w:webHidden/>
              </w:rPr>
              <w:fldChar w:fldCharType="end"/>
            </w:r>
            <w:r w:rsidRPr="00E64B8D">
              <w:rPr>
                <w:rStyle w:val="a5"/>
                <w:noProof/>
              </w:rPr>
              <w:fldChar w:fldCharType="end"/>
            </w:r>
          </w:ins>
        </w:p>
        <w:p w14:paraId="0E51AB64" w14:textId="4E335728" w:rsidR="00926404" w:rsidRDefault="00926404">
          <w:pPr>
            <w:pStyle w:val="TOC2"/>
            <w:tabs>
              <w:tab w:val="right" w:leader="dot" w:pos="8296"/>
            </w:tabs>
            <w:rPr>
              <w:ins w:id="57" w:author="健宏 赵" w:date="2019-01-02T12:53:00Z"/>
              <w:noProof/>
            </w:rPr>
          </w:pPr>
          <w:ins w:id="58" w:author="健宏 赵" w:date="2019-01-02T12:53:00Z">
            <w:r w:rsidRPr="00E64B8D">
              <w:rPr>
                <w:rStyle w:val="a5"/>
                <w:noProof/>
              </w:rPr>
              <w:fldChar w:fldCharType="begin"/>
            </w:r>
            <w:r w:rsidRPr="00E64B8D">
              <w:rPr>
                <w:rStyle w:val="a5"/>
                <w:noProof/>
              </w:rPr>
              <w:instrText xml:space="preserve"> </w:instrText>
            </w:r>
            <w:r>
              <w:rPr>
                <w:noProof/>
              </w:rPr>
              <w:instrText>HYPERLINK \l "_Toc534196959"</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5.4 系统类图</w:t>
            </w:r>
            <w:r>
              <w:rPr>
                <w:noProof/>
                <w:webHidden/>
              </w:rPr>
              <w:tab/>
            </w:r>
            <w:r>
              <w:rPr>
                <w:noProof/>
                <w:webHidden/>
              </w:rPr>
              <w:fldChar w:fldCharType="begin"/>
            </w:r>
            <w:r>
              <w:rPr>
                <w:noProof/>
                <w:webHidden/>
              </w:rPr>
              <w:instrText xml:space="preserve"> PAGEREF _Toc534196959 \h </w:instrText>
            </w:r>
            <w:r>
              <w:rPr>
                <w:noProof/>
                <w:webHidden/>
              </w:rPr>
            </w:r>
          </w:ins>
          <w:r>
            <w:rPr>
              <w:noProof/>
              <w:webHidden/>
            </w:rPr>
            <w:fldChar w:fldCharType="separate"/>
          </w:r>
          <w:ins w:id="59" w:author="健宏 赵" w:date="2019-01-02T12:53:00Z">
            <w:r>
              <w:rPr>
                <w:noProof/>
                <w:webHidden/>
              </w:rPr>
              <w:t>15</w:t>
            </w:r>
            <w:r>
              <w:rPr>
                <w:noProof/>
                <w:webHidden/>
              </w:rPr>
              <w:fldChar w:fldCharType="end"/>
            </w:r>
            <w:r w:rsidRPr="00E64B8D">
              <w:rPr>
                <w:rStyle w:val="a5"/>
                <w:noProof/>
              </w:rPr>
              <w:fldChar w:fldCharType="end"/>
            </w:r>
          </w:ins>
        </w:p>
        <w:p w14:paraId="6E28D16D" w14:textId="2B3411CE" w:rsidR="00926404" w:rsidRDefault="00926404">
          <w:pPr>
            <w:pStyle w:val="TOC2"/>
            <w:tabs>
              <w:tab w:val="right" w:leader="dot" w:pos="8296"/>
            </w:tabs>
            <w:rPr>
              <w:ins w:id="60" w:author="健宏 赵" w:date="2019-01-02T12:53:00Z"/>
              <w:noProof/>
            </w:rPr>
          </w:pPr>
          <w:ins w:id="61" w:author="健宏 赵" w:date="2019-01-02T12:53:00Z">
            <w:r w:rsidRPr="00E64B8D">
              <w:rPr>
                <w:rStyle w:val="a5"/>
                <w:noProof/>
              </w:rPr>
              <w:fldChar w:fldCharType="begin"/>
            </w:r>
            <w:r w:rsidRPr="00E64B8D">
              <w:rPr>
                <w:rStyle w:val="a5"/>
                <w:noProof/>
              </w:rPr>
              <w:instrText xml:space="preserve"> </w:instrText>
            </w:r>
            <w:r>
              <w:rPr>
                <w:noProof/>
              </w:rPr>
              <w:instrText>HYPERLINK \l "_Toc534196960"</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5.5系统状态图</w:t>
            </w:r>
            <w:r>
              <w:rPr>
                <w:noProof/>
                <w:webHidden/>
              </w:rPr>
              <w:tab/>
            </w:r>
            <w:r>
              <w:rPr>
                <w:noProof/>
                <w:webHidden/>
              </w:rPr>
              <w:fldChar w:fldCharType="begin"/>
            </w:r>
            <w:r>
              <w:rPr>
                <w:noProof/>
                <w:webHidden/>
              </w:rPr>
              <w:instrText xml:space="preserve"> PAGEREF _Toc534196960 \h </w:instrText>
            </w:r>
            <w:r>
              <w:rPr>
                <w:noProof/>
                <w:webHidden/>
              </w:rPr>
            </w:r>
          </w:ins>
          <w:r>
            <w:rPr>
              <w:noProof/>
              <w:webHidden/>
            </w:rPr>
            <w:fldChar w:fldCharType="separate"/>
          </w:r>
          <w:ins w:id="62" w:author="健宏 赵" w:date="2019-01-02T12:53:00Z">
            <w:r>
              <w:rPr>
                <w:noProof/>
                <w:webHidden/>
              </w:rPr>
              <w:t>16</w:t>
            </w:r>
            <w:r>
              <w:rPr>
                <w:noProof/>
                <w:webHidden/>
              </w:rPr>
              <w:fldChar w:fldCharType="end"/>
            </w:r>
            <w:r w:rsidRPr="00E64B8D">
              <w:rPr>
                <w:rStyle w:val="a5"/>
                <w:noProof/>
              </w:rPr>
              <w:fldChar w:fldCharType="end"/>
            </w:r>
          </w:ins>
        </w:p>
        <w:p w14:paraId="2EF721FC" w14:textId="07D7D030" w:rsidR="00926404" w:rsidRDefault="00926404">
          <w:pPr>
            <w:pStyle w:val="TOC2"/>
            <w:tabs>
              <w:tab w:val="right" w:leader="dot" w:pos="8296"/>
            </w:tabs>
            <w:rPr>
              <w:ins w:id="63" w:author="健宏 赵" w:date="2019-01-02T12:53:00Z"/>
              <w:noProof/>
            </w:rPr>
          </w:pPr>
          <w:ins w:id="64" w:author="健宏 赵" w:date="2019-01-02T12:53:00Z">
            <w:r w:rsidRPr="00E64B8D">
              <w:rPr>
                <w:rStyle w:val="a5"/>
                <w:noProof/>
              </w:rPr>
              <w:fldChar w:fldCharType="begin"/>
            </w:r>
            <w:r w:rsidRPr="00E64B8D">
              <w:rPr>
                <w:rStyle w:val="a5"/>
                <w:noProof/>
              </w:rPr>
              <w:instrText xml:space="preserve"> </w:instrText>
            </w:r>
            <w:r>
              <w:rPr>
                <w:noProof/>
              </w:rPr>
              <w:instrText>HYPERLINK \l "_Toc534196961"</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5.6 系统时序图</w:t>
            </w:r>
            <w:r>
              <w:rPr>
                <w:noProof/>
                <w:webHidden/>
              </w:rPr>
              <w:tab/>
            </w:r>
            <w:r>
              <w:rPr>
                <w:noProof/>
                <w:webHidden/>
              </w:rPr>
              <w:fldChar w:fldCharType="begin"/>
            </w:r>
            <w:r>
              <w:rPr>
                <w:noProof/>
                <w:webHidden/>
              </w:rPr>
              <w:instrText xml:space="preserve"> PAGEREF _Toc534196961 \h </w:instrText>
            </w:r>
            <w:r>
              <w:rPr>
                <w:noProof/>
                <w:webHidden/>
              </w:rPr>
            </w:r>
          </w:ins>
          <w:r>
            <w:rPr>
              <w:noProof/>
              <w:webHidden/>
            </w:rPr>
            <w:fldChar w:fldCharType="separate"/>
          </w:r>
          <w:ins w:id="65" w:author="健宏 赵" w:date="2019-01-02T12:53:00Z">
            <w:r>
              <w:rPr>
                <w:noProof/>
                <w:webHidden/>
              </w:rPr>
              <w:t>17</w:t>
            </w:r>
            <w:r>
              <w:rPr>
                <w:noProof/>
                <w:webHidden/>
              </w:rPr>
              <w:fldChar w:fldCharType="end"/>
            </w:r>
            <w:r w:rsidRPr="00E64B8D">
              <w:rPr>
                <w:rStyle w:val="a5"/>
                <w:noProof/>
              </w:rPr>
              <w:fldChar w:fldCharType="end"/>
            </w:r>
          </w:ins>
        </w:p>
        <w:p w14:paraId="59DF7CDD" w14:textId="68FF5834" w:rsidR="00926404" w:rsidRDefault="00926404">
          <w:pPr>
            <w:pStyle w:val="TOC2"/>
            <w:tabs>
              <w:tab w:val="right" w:leader="dot" w:pos="8296"/>
            </w:tabs>
            <w:rPr>
              <w:ins w:id="66" w:author="健宏 赵" w:date="2019-01-02T12:53:00Z"/>
              <w:noProof/>
            </w:rPr>
          </w:pPr>
          <w:ins w:id="67" w:author="健宏 赵" w:date="2019-01-02T12:53:00Z">
            <w:r w:rsidRPr="00E64B8D">
              <w:rPr>
                <w:rStyle w:val="a5"/>
                <w:noProof/>
              </w:rPr>
              <w:fldChar w:fldCharType="begin"/>
            </w:r>
            <w:r w:rsidRPr="00E64B8D">
              <w:rPr>
                <w:rStyle w:val="a5"/>
                <w:noProof/>
              </w:rPr>
              <w:instrText xml:space="preserve"> </w:instrText>
            </w:r>
            <w:r>
              <w:rPr>
                <w:noProof/>
              </w:rPr>
              <w:instrText>HYPERLINK \l "_Toc534196962"</w:instrText>
            </w:r>
            <w:r w:rsidRPr="00E64B8D">
              <w:rPr>
                <w:rStyle w:val="a5"/>
                <w:noProof/>
              </w:rPr>
              <w:instrText xml:space="preserve"> </w:instrText>
            </w:r>
            <w:r w:rsidRPr="00E64B8D">
              <w:rPr>
                <w:rStyle w:val="a5"/>
                <w:noProof/>
              </w:rPr>
            </w:r>
            <w:r w:rsidRPr="00E64B8D">
              <w:rPr>
                <w:rStyle w:val="a5"/>
                <w:noProof/>
              </w:rPr>
              <w:fldChar w:fldCharType="separate"/>
            </w:r>
            <w:r w:rsidRPr="00E64B8D">
              <w:rPr>
                <w:rStyle w:val="a5"/>
                <w:noProof/>
              </w:rPr>
              <w:t>5.7 系统活动图</w:t>
            </w:r>
            <w:r>
              <w:rPr>
                <w:noProof/>
                <w:webHidden/>
              </w:rPr>
              <w:tab/>
            </w:r>
            <w:r>
              <w:rPr>
                <w:noProof/>
                <w:webHidden/>
              </w:rPr>
              <w:fldChar w:fldCharType="begin"/>
            </w:r>
            <w:r>
              <w:rPr>
                <w:noProof/>
                <w:webHidden/>
              </w:rPr>
              <w:instrText xml:space="preserve"> PAGEREF _Toc534196962 \h </w:instrText>
            </w:r>
            <w:r>
              <w:rPr>
                <w:noProof/>
                <w:webHidden/>
              </w:rPr>
            </w:r>
          </w:ins>
          <w:r>
            <w:rPr>
              <w:noProof/>
              <w:webHidden/>
            </w:rPr>
            <w:fldChar w:fldCharType="separate"/>
          </w:r>
          <w:ins w:id="68" w:author="健宏 赵" w:date="2019-01-02T12:53:00Z">
            <w:r>
              <w:rPr>
                <w:noProof/>
                <w:webHidden/>
              </w:rPr>
              <w:t>17</w:t>
            </w:r>
            <w:r>
              <w:rPr>
                <w:noProof/>
                <w:webHidden/>
              </w:rPr>
              <w:fldChar w:fldCharType="end"/>
            </w:r>
            <w:r w:rsidRPr="00E64B8D">
              <w:rPr>
                <w:rStyle w:val="a5"/>
                <w:noProof/>
              </w:rPr>
              <w:fldChar w:fldCharType="end"/>
            </w:r>
          </w:ins>
        </w:p>
        <w:p w14:paraId="2D1037F4" w14:textId="01D1BEB0" w:rsidR="00E602C8" w:rsidDel="00926404" w:rsidRDefault="00E602C8">
          <w:pPr>
            <w:pStyle w:val="TOC1"/>
            <w:tabs>
              <w:tab w:val="right" w:leader="dot" w:pos="8296"/>
            </w:tabs>
            <w:rPr>
              <w:del w:id="69" w:author="健宏 赵" w:date="2019-01-02T12:53:00Z"/>
              <w:noProof/>
            </w:rPr>
          </w:pPr>
          <w:del w:id="70" w:author="健宏 赵" w:date="2019-01-02T12:53:00Z">
            <w:r w:rsidRPr="00926404" w:rsidDel="00926404">
              <w:rPr>
                <w:rStyle w:val="a5"/>
                <w:rFonts w:ascii="黑体" w:eastAsia="黑体" w:hAnsi="黑体"/>
                <w:noProof/>
                <w:rPrChange w:id="71" w:author="健宏 赵" w:date="2019-01-02T12:53:00Z">
                  <w:rPr>
                    <w:rStyle w:val="a5"/>
                    <w:rFonts w:ascii="黑体" w:eastAsia="黑体" w:hAnsi="黑体"/>
                    <w:noProof/>
                  </w:rPr>
                </w:rPrChange>
              </w:rPr>
              <w:delText>需求文档结构化处理需求分析报告</w:delText>
            </w:r>
            <w:r w:rsidDel="00926404">
              <w:rPr>
                <w:noProof/>
                <w:webHidden/>
              </w:rPr>
              <w:tab/>
            </w:r>
            <w:r w:rsidR="00926404" w:rsidDel="00926404">
              <w:rPr>
                <w:noProof/>
                <w:webHidden/>
              </w:rPr>
              <w:delText>1</w:delText>
            </w:r>
          </w:del>
        </w:p>
        <w:p w14:paraId="623F4B1A" w14:textId="09693881" w:rsidR="00E602C8" w:rsidDel="00926404" w:rsidRDefault="00E602C8">
          <w:pPr>
            <w:pStyle w:val="TOC2"/>
            <w:tabs>
              <w:tab w:val="left" w:pos="840"/>
              <w:tab w:val="right" w:leader="dot" w:pos="8296"/>
            </w:tabs>
            <w:rPr>
              <w:del w:id="72" w:author="健宏 赵" w:date="2019-01-02T12:53:00Z"/>
              <w:noProof/>
            </w:rPr>
          </w:pPr>
          <w:del w:id="73" w:author="健宏 赵" w:date="2019-01-02T12:53:00Z">
            <w:r w:rsidRPr="00926404" w:rsidDel="00926404">
              <w:rPr>
                <w:rStyle w:val="a5"/>
                <w:noProof/>
                <w:kern w:val="44"/>
                <w:rPrChange w:id="74" w:author="健宏 赵" w:date="2019-01-02T12:53:00Z">
                  <w:rPr>
                    <w:rStyle w:val="a5"/>
                    <w:noProof/>
                    <w:kern w:val="44"/>
                  </w:rPr>
                </w:rPrChange>
              </w:rPr>
              <w:delText>1</w:delText>
            </w:r>
            <w:r w:rsidDel="00926404">
              <w:rPr>
                <w:noProof/>
              </w:rPr>
              <w:tab/>
            </w:r>
            <w:r w:rsidRPr="00926404" w:rsidDel="00926404">
              <w:rPr>
                <w:rStyle w:val="a5"/>
                <w:noProof/>
                <w:kern w:val="44"/>
                <w:rPrChange w:id="75" w:author="健宏 赵" w:date="2019-01-02T12:53:00Z">
                  <w:rPr>
                    <w:rStyle w:val="a5"/>
                    <w:noProof/>
                    <w:kern w:val="44"/>
                  </w:rPr>
                </w:rPrChange>
              </w:rPr>
              <w:delText>需求描述</w:delText>
            </w:r>
            <w:r w:rsidDel="00926404">
              <w:rPr>
                <w:noProof/>
                <w:webHidden/>
              </w:rPr>
              <w:tab/>
            </w:r>
            <w:r w:rsidR="00926404" w:rsidDel="00926404">
              <w:rPr>
                <w:noProof/>
                <w:webHidden/>
              </w:rPr>
              <w:delText>3</w:delText>
            </w:r>
          </w:del>
        </w:p>
        <w:p w14:paraId="31311EE1" w14:textId="204EA574" w:rsidR="00E602C8" w:rsidDel="00926404" w:rsidRDefault="00E602C8">
          <w:pPr>
            <w:pStyle w:val="TOC1"/>
            <w:tabs>
              <w:tab w:val="right" w:leader="dot" w:pos="8296"/>
            </w:tabs>
            <w:rPr>
              <w:del w:id="76" w:author="健宏 赵" w:date="2019-01-02T12:53:00Z"/>
              <w:noProof/>
            </w:rPr>
          </w:pPr>
          <w:del w:id="77" w:author="健宏 赵" w:date="2019-01-02T12:53:00Z">
            <w:r w:rsidRPr="00926404" w:rsidDel="00926404">
              <w:rPr>
                <w:rStyle w:val="a5"/>
                <w:noProof/>
                <w:rPrChange w:id="78" w:author="健宏 赵" w:date="2019-01-02T12:53:00Z">
                  <w:rPr>
                    <w:rStyle w:val="a5"/>
                    <w:noProof/>
                  </w:rPr>
                </w:rPrChange>
              </w:rPr>
              <w:delText>2 需求规约</w:delText>
            </w:r>
            <w:r w:rsidDel="00926404">
              <w:rPr>
                <w:noProof/>
                <w:webHidden/>
              </w:rPr>
              <w:tab/>
            </w:r>
            <w:r w:rsidR="00926404" w:rsidDel="00926404">
              <w:rPr>
                <w:noProof/>
                <w:webHidden/>
              </w:rPr>
              <w:delText>3</w:delText>
            </w:r>
          </w:del>
        </w:p>
        <w:p w14:paraId="447A6FEF" w14:textId="699076DD" w:rsidR="00E602C8" w:rsidDel="00926404" w:rsidRDefault="00E602C8">
          <w:pPr>
            <w:pStyle w:val="TOC3"/>
            <w:tabs>
              <w:tab w:val="right" w:leader="dot" w:pos="8296"/>
            </w:tabs>
            <w:rPr>
              <w:del w:id="79" w:author="健宏 赵" w:date="2019-01-02T12:53:00Z"/>
              <w:noProof/>
            </w:rPr>
          </w:pPr>
          <w:del w:id="80" w:author="健宏 赵" w:date="2019-01-02T12:53:00Z">
            <w:r w:rsidRPr="00926404" w:rsidDel="00926404">
              <w:rPr>
                <w:rStyle w:val="a5"/>
                <w:noProof/>
                <w:rPrChange w:id="81" w:author="健宏 赵" w:date="2019-01-02T12:53:00Z">
                  <w:rPr>
                    <w:rStyle w:val="a5"/>
                    <w:noProof/>
                  </w:rPr>
                </w:rPrChange>
              </w:rPr>
              <w:delText>1.1输入规约</w:delText>
            </w:r>
            <w:r w:rsidDel="00926404">
              <w:rPr>
                <w:noProof/>
                <w:webHidden/>
              </w:rPr>
              <w:tab/>
            </w:r>
            <w:r w:rsidR="00926404" w:rsidDel="00926404">
              <w:rPr>
                <w:noProof/>
                <w:webHidden/>
              </w:rPr>
              <w:delText>3</w:delText>
            </w:r>
          </w:del>
        </w:p>
        <w:p w14:paraId="282507A1" w14:textId="000A0227" w:rsidR="00E602C8" w:rsidDel="00926404" w:rsidRDefault="00E602C8">
          <w:pPr>
            <w:pStyle w:val="TOC3"/>
            <w:tabs>
              <w:tab w:val="right" w:leader="dot" w:pos="8296"/>
            </w:tabs>
            <w:rPr>
              <w:del w:id="82" w:author="健宏 赵" w:date="2019-01-02T12:53:00Z"/>
              <w:noProof/>
            </w:rPr>
          </w:pPr>
          <w:del w:id="83" w:author="健宏 赵" w:date="2019-01-02T12:53:00Z">
            <w:r w:rsidRPr="00926404" w:rsidDel="00926404">
              <w:rPr>
                <w:rStyle w:val="a5"/>
                <w:noProof/>
                <w:rPrChange w:id="84" w:author="健宏 赵" w:date="2019-01-02T12:53:00Z">
                  <w:rPr>
                    <w:rStyle w:val="a5"/>
                    <w:noProof/>
                  </w:rPr>
                </w:rPrChange>
              </w:rPr>
              <w:delText>2.2 输出规约</w:delText>
            </w:r>
            <w:r w:rsidDel="00926404">
              <w:rPr>
                <w:noProof/>
                <w:webHidden/>
              </w:rPr>
              <w:tab/>
            </w:r>
            <w:r w:rsidR="00926404" w:rsidDel="00926404">
              <w:rPr>
                <w:noProof/>
                <w:webHidden/>
              </w:rPr>
              <w:delText>4</w:delText>
            </w:r>
          </w:del>
        </w:p>
        <w:p w14:paraId="2FA2833B" w14:textId="4E41E33D" w:rsidR="00E602C8" w:rsidDel="00926404" w:rsidRDefault="00E602C8">
          <w:pPr>
            <w:pStyle w:val="TOC1"/>
            <w:tabs>
              <w:tab w:val="right" w:leader="dot" w:pos="8296"/>
            </w:tabs>
            <w:rPr>
              <w:del w:id="85" w:author="健宏 赵" w:date="2019-01-02T12:53:00Z"/>
              <w:noProof/>
            </w:rPr>
          </w:pPr>
          <w:del w:id="86" w:author="健宏 赵" w:date="2019-01-02T12:53:00Z">
            <w:r w:rsidRPr="00926404" w:rsidDel="00926404">
              <w:rPr>
                <w:rStyle w:val="a5"/>
                <w:noProof/>
                <w:rPrChange w:id="87" w:author="健宏 赵" w:date="2019-01-02T12:53:00Z">
                  <w:rPr>
                    <w:rStyle w:val="a5"/>
                    <w:noProof/>
                  </w:rPr>
                </w:rPrChange>
              </w:rPr>
              <w:delText>3需求目标</w:delText>
            </w:r>
            <w:r w:rsidDel="00926404">
              <w:rPr>
                <w:noProof/>
                <w:webHidden/>
              </w:rPr>
              <w:tab/>
            </w:r>
            <w:r w:rsidR="00926404" w:rsidDel="00926404">
              <w:rPr>
                <w:noProof/>
                <w:webHidden/>
              </w:rPr>
              <w:delText>5</w:delText>
            </w:r>
          </w:del>
        </w:p>
        <w:p w14:paraId="08913CD0" w14:textId="1546B453" w:rsidR="00E602C8" w:rsidDel="00926404" w:rsidRDefault="00E602C8">
          <w:pPr>
            <w:pStyle w:val="TOC3"/>
            <w:tabs>
              <w:tab w:val="right" w:leader="dot" w:pos="8296"/>
            </w:tabs>
            <w:rPr>
              <w:del w:id="88" w:author="健宏 赵" w:date="2019-01-02T12:53:00Z"/>
              <w:noProof/>
            </w:rPr>
          </w:pPr>
          <w:del w:id="89" w:author="健宏 赵" w:date="2019-01-02T12:53:00Z">
            <w:r w:rsidRPr="00926404" w:rsidDel="00926404">
              <w:rPr>
                <w:rStyle w:val="a5"/>
                <w:noProof/>
                <w:rPrChange w:id="90" w:author="健宏 赵" w:date="2019-01-02T12:53:00Z">
                  <w:rPr>
                    <w:rStyle w:val="a5"/>
                    <w:noProof/>
                  </w:rPr>
                </w:rPrChange>
              </w:rPr>
              <w:delText>3.1功能性需求</w:delText>
            </w:r>
            <w:r w:rsidDel="00926404">
              <w:rPr>
                <w:noProof/>
                <w:webHidden/>
              </w:rPr>
              <w:tab/>
            </w:r>
            <w:r w:rsidR="00926404" w:rsidDel="00926404">
              <w:rPr>
                <w:noProof/>
                <w:webHidden/>
              </w:rPr>
              <w:delText>6</w:delText>
            </w:r>
          </w:del>
        </w:p>
        <w:p w14:paraId="46D6AAE3" w14:textId="7B3B5B4C" w:rsidR="00E602C8" w:rsidDel="00926404" w:rsidRDefault="00E602C8">
          <w:pPr>
            <w:pStyle w:val="TOC3"/>
            <w:tabs>
              <w:tab w:val="right" w:leader="dot" w:pos="8296"/>
            </w:tabs>
            <w:rPr>
              <w:del w:id="91" w:author="健宏 赵" w:date="2019-01-02T12:53:00Z"/>
              <w:noProof/>
            </w:rPr>
          </w:pPr>
          <w:del w:id="92" w:author="健宏 赵" w:date="2019-01-02T12:53:00Z">
            <w:r w:rsidRPr="00926404" w:rsidDel="00926404">
              <w:rPr>
                <w:rStyle w:val="a5"/>
                <w:noProof/>
                <w:rPrChange w:id="93" w:author="健宏 赵" w:date="2019-01-02T12:53:00Z">
                  <w:rPr>
                    <w:rStyle w:val="a5"/>
                    <w:noProof/>
                  </w:rPr>
                </w:rPrChange>
              </w:rPr>
              <w:delText>3.2非功能性需求</w:delText>
            </w:r>
            <w:r w:rsidDel="00926404">
              <w:rPr>
                <w:noProof/>
                <w:webHidden/>
              </w:rPr>
              <w:tab/>
            </w:r>
            <w:r w:rsidR="00926404" w:rsidDel="00926404">
              <w:rPr>
                <w:noProof/>
                <w:webHidden/>
              </w:rPr>
              <w:delText>6</w:delText>
            </w:r>
          </w:del>
        </w:p>
        <w:p w14:paraId="3466B090" w14:textId="195CEACB" w:rsidR="00E602C8" w:rsidDel="00926404" w:rsidRDefault="00E602C8">
          <w:pPr>
            <w:pStyle w:val="TOC3"/>
            <w:tabs>
              <w:tab w:val="right" w:leader="dot" w:pos="8296"/>
            </w:tabs>
            <w:rPr>
              <w:del w:id="94" w:author="健宏 赵" w:date="2019-01-02T12:53:00Z"/>
              <w:noProof/>
            </w:rPr>
          </w:pPr>
          <w:del w:id="95" w:author="健宏 赵" w:date="2019-01-02T12:53:00Z">
            <w:r w:rsidRPr="00926404" w:rsidDel="00926404">
              <w:rPr>
                <w:rStyle w:val="a5"/>
                <w:noProof/>
                <w:rPrChange w:id="96" w:author="健宏 赵" w:date="2019-01-02T12:53:00Z">
                  <w:rPr>
                    <w:rStyle w:val="a5"/>
                    <w:noProof/>
                  </w:rPr>
                </w:rPrChange>
              </w:rPr>
              <w:delText>3.3系统质量判断标准</w:delText>
            </w:r>
            <w:r w:rsidDel="00926404">
              <w:rPr>
                <w:noProof/>
                <w:webHidden/>
              </w:rPr>
              <w:tab/>
            </w:r>
            <w:r w:rsidR="00926404" w:rsidDel="00926404">
              <w:rPr>
                <w:noProof/>
                <w:webHidden/>
              </w:rPr>
              <w:delText>6</w:delText>
            </w:r>
          </w:del>
        </w:p>
        <w:p w14:paraId="629065F1" w14:textId="69305A0F" w:rsidR="00E602C8" w:rsidDel="00926404" w:rsidRDefault="00E602C8">
          <w:pPr>
            <w:pStyle w:val="TOC1"/>
            <w:tabs>
              <w:tab w:val="right" w:leader="dot" w:pos="8296"/>
            </w:tabs>
            <w:rPr>
              <w:del w:id="97" w:author="健宏 赵" w:date="2019-01-02T12:53:00Z"/>
              <w:noProof/>
            </w:rPr>
          </w:pPr>
          <w:del w:id="98" w:author="健宏 赵" w:date="2019-01-02T12:53:00Z">
            <w:r w:rsidRPr="00926404" w:rsidDel="00926404">
              <w:rPr>
                <w:rStyle w:val="a5"/>
                <w:noProof/>
                <w:rPrChange w:id="99" w:author="健宏 赵" w:date="2019-01-02T12:53:00Z">
                  <w:rPr>
                    <w:rStyle w:val="a5"/>
                    <w:noProof/>
                  </w:rPr>
                </w:rPrChange>
              </w:rPr>
              <w:delText>4. 领域术语说明</w:delText>
            </w:r>
            <w:r w:rsidDel="00926404">
              <w:rPr>
                <w:noProof/>
                <w:webHidden/>
              </w:rPr>
              <w:tab/>
            </w:r>
            <w:r w:rsidR="00926404" w:rsidDel="00926404">
              <w:rPr>
                <w:noProof/>
                <w:webHidden/>
              </w:rPr>
              <w:delText>7</w:delText>
            </w:r>
          </w:del>
        </w:p>
        <w:p w14:paraId="58A3C264" w14:textId="30FA5F27" w:rsidR="00E602C8" w:rsidDel="00926404" w:rsidRDefault="00E602C8">
          <w:pPr>
            <w:pStyle w:val="TOC2"/>
            <w:tabs>
              <w:tab w:val="right" w:leader="dot" w:pos="8296"/>
            </w:tabs>
            <w:rPr>
              <w:del w:id="100" w:author="健宏 赵" w:date="2019-01-02T12:53:00Z"/>
              <w:noProof/>
            </w:rPr>
          </w:pPr>
          <w:del w:id="101" w:author="健宏 赵" w:date="2019-01-02T12:53:00Z">
            <w:r w:rsidRPr="00926404" w:rsidDel="00926404">
              <w:rPr>
                <w:rStyle w:val="a5"/>
                <w:noProof/>
                <w:rPrChange w:id="102" w:author="健宏 赵" w:date="2019-01-02T12:53:00Z">
                  <w:rPr>
                    <w:rStyle w:val="a5"/>
                    <w:noProof/>
                  </w:rPr>
                </w:rPrChange>
              </w:rPr>
              <w:delText>4.1 GWT</w:delText>
            </w:r>
            <w:r w:rsidDel="00926404">
              <w:rPr>
                <w:noProof/>
                <w:webHidden/>
              </w:rPr>
              <w:tab/>
            </w:r>
            <w:r w:rsidR="00926404" w:rsidDel="00926404">
              <w:rPr>
                <w:noProof/>
                <w:webHidden/>
              </w:rPr>
              <w:delText>7</w:delText>
            </w:r>
          </w:del>
        </w:p>
        <w:p w14:paraId="1D654920" w14:textId="668D0C26" w:rsidR="00E602C8" w:rsidDel="00926404" w:rsidRDefault="00E602C8">
          <w:pPr>
            <w:pStyle w:val="TOC2"/>
            <w:tabs>
              <w:tab w:val="right" w:leader="dot" w:pos="8296"/>
            </w:tabs>
            <w:rPr>
              <w:del w:id="103" w:author="健宏 赵" w:date="2019-01-02T12:53:00Z"/>
              <w:noProof/>
            </w:rPr>
          </w:pPr>
          <w:del w:id="104" w:author="健宏 赵" w:date="2019-01-02T12:53:00Z">
            <w:r w:rsidRPr="00926404" w:rsidDel="00926404">
              <w:rPr>
                <w:rStyle w:val="a5"/>
                <w:noProof/>
                <w:rPrChange w:id="105" w:author="健宏 赵" w:date="2019-01-02T12:53:00Z">
                  <w:rPr>
                    <w:rStyle w:val="a5"/>
                    <w:noProof/>
                  </w:rPr>
                </w:rPrChange>
              </w:rPr>
              <w:delText>4.2 RUCM</w:delText>
            </w:r>
            <w:r w:rsidDel="00926404">
              <w:rPr>
                <w:noProof/>
                <w:webHidden/>
              </w:rPr>
              <w:tab/>
              <w:delText>8</w:delText>
            </w:r>
          </w:del>
        </w:p>
        <w:p w14:paraId="51B31F73" w14:textId="17748CF7" w:rsidR="00E602C8" w:rsidDel="00926404" w:rsidRDefault="00E602C8">
          <w:pPr>
            <w:pStyle w:val="TOC2"/>
            <w:tabs>
              <w:tab w:val="right" w:leader="dot" w:pos="8296"/>
            </w:tabs>
            <w:rPr>
              <w:del w:id="106" w:author="健宏 赵" w:date="2019-01-02T12:53:00Z"/>
              <w:noProof/>
            </w:rPr>
          </w:pPr>
          <w:del w:id="107" w:author="健宏 赵" w:date="2019-01-02T12:53:00Z">
            <w:r w:rsidRPr="00926404" w:rsidDel="00926404">
              <w:rPr>
                <w:rStyle w:val="a5"/>
                <w:noProof/>
                <w:rPrChange w:id="108" w:author="健宏 赵" w:date="2019-01-02T12:53:00Z">
                  <w:rPr>
                    <w:rStyle w:val="a5"/>
                    <w:noProof/>
                  </w:rPr>
                </w:rPrChange>
              </w:rPr>
              <w:delText>4.3 机器学习相关术语解析</w:delText>
            </w:r>
            <w:r w:rsidDel="00926404">
              <w:rPr>
                <w:noProof/>
                <w:webHidden/>
              </w:rPr>
              <w:tab/>
            </w:r>
            <w:r w:rsidR="00926404" w:rsidDel="00926404">
              <w:rPr>
                <w:noProof/>
                <w:webHidden/>
              </w:rPr>
              <w:delText>8</w:delText>
            </w:r>
          </w:del>
        </w:p>
        <w:p w14:paraId="5FCA5BE9" w14:textId="4C180012" w:rsidR="00E602C8" w:rsidDel="00926404" w:rsidRDefault="00E602C8">
          <w:pPr>
            <w:pStyle w:val="TOC2"/>
            <w:tabs>
              <w:tab w:val="right" w:leader="dot" w:pos="8296"/>
            </w:tabs>
            <w:rPr>
              <w:del w:id="109" w:author="健宏 赵" w:date="2019-01-02T12:53:00Z"/>
              <w:noProof/>
            </w:rPr>
          </w:pPr>
          <w:del w:id="110" w:author="健宏 赵" w:date="2019-01-02T12:53:00Z">
            <w:r w:rsidRPr="00926404" w:rsidDel="00926404">
              <w:rPr>
                <w:rStyle w:val="a5"/>
                <w:noProof/>
                <w:rPrChange w:id="111" w:author="健宏 赵" w:date="2019-01-02T12:53:00Z">
                  <w:rPr>
                    <w:rStyle w:val="a5"/>
                    <w:noProof/>
                  </w:rPr>
                </w:rPrChange>
              </w:rPr>
              <w:delText>4.4 自然语言处理相关术语解析</w:delText>
            </w:r>
            <w:r w:rsidDel="00926404">
              <w:rPr>
                <w:noProof/>
                <w:webHidden/>
              </w:rPr>
              <w:tab/>
              <w:delText>9</w:delText>
            </w:r>
          </w:del>
        </w:p>
        <w:p w14:paraId="7134F161" w14:textId="68168CB4" w:rsidR="00E602C8" w:rsidDel="00926404" w:rsidRDefault="00E602C8">
          <w:pPr>
            <w:pStyle w:val="TOC1"/>
            <w:tabs>
              <w:tab w:val="left" w:pos="420"/>
              <w:tab w:val="right" w:leader="dot" w:pos="8296"/>
            </w:tabs>
            <w:rPr>
              <w:del w:id="112" w:author="健宏 赵" w:date="2019-01-02T12:53:00Z"/>
              <w:noProof/>
            </w:rPr>
          </w:pPr>
          <w:del w:id="113" w:author="健宏 赵" w:date="2019-01-02T12:53:00Z">
            <w:r w:rsidRPr="00926404" w:rsidDel="00926404">
              <w:rPr>
                <w:rStyle w:val="a5"/>
                <w:noProof/>
                <w:rPrChange w:id="114" w:author="健宏 赵" w:date="2019-01-02T12:53:00Z">
                  <w:rPr>
                    <w:rStyle w:val="a5"/>
                    <w:noProof/>
                  </w:rPr>
                </w:rPrChange>
              </w:rPr>
              <w:delText>5.</w:delText>
            </w:r>
            <w:r w:rsidDel="00926404">
              <w:rPr>
                <w:noProof/>
              </w:rPr>
              <w:tab/>
            </w:r>
            <w:r w:rsidRPr="00926404" w:rsidDel="00926404">
              <w:rPr>
                <w:rStyle w:val="a5"/>
                <w:noProof/>
                <w:rPrChange w:id="115" w:author="健宏 赵" w:date="2019-01-02T12:53:00Z">
                  <w:rPr>
                    <w:rStyle w:val="a5"/>
                    <w:noProof/>
                  </w:rPr>
                </w:rPrChange>
              </w:rPr>
              <w:delText>系统模型描述</w:delText>
            </w:r>
            <w:r w:rsidDel="00926404">
              <w:rPr>
                <w:noProof/>
                <w:webHidden/>
              </w:rPr>
              <w:tab/>
            </w:r>
            <w:r w:rsidR="00926404" w:rsidDel="00926404">
              <w:rPr>
                <w:noProof/>
                <w:webHidden/>
              </w:rPr>
              <w:delText>10</w:delText>
            </w:r>
          </w:del>
        </w:p>
        <w:p w14:paraId="171CFA1F" w14:textId="78861EAA" w:rsidR="00E602C8" w:rsidDel="00926404" w:rsidRDefault="00E602C8">
          <w:pPr>
            <w:pStyle w:val="TOC2"/>
            <w:tabs>
              <w:tab w:val="right" w:leader="dot" w:pos="8296"/>
            </w:tabs>
            <w:rPr>
              <w:del w:id="116" w:author="健宏 赵" w:date="2019-01-02T12:53:00Z"/>
              <w:noProof/>
            </w:rPr>
          </w:pPr>
          <w:del w:id="117" w:author="健宏 赵" w:date="2019-01-02T12:53:00Z">
            <w:r w:rsidRPr="00926404" w:rsidDel="00926404">
              <w:rPr>
                <w:rStyle w:val="a5"/>
                <w:noProof/>
                <w:rPrChange w:id="118" w:author="健宏 赵" w:date="2019-01-02T12:53:00Z">
                  <w:rPr>
                    <w:rStyle w:val="a5"/>
                    <w:noProof/>
                  </w:rPr>
                </w:rPrChange>
              </w:rPr>
              <w:delText>5.1系统架构图</w:delText>
            </w:r>
            <w:r w:rsidDel="00926404">
              <w:rPr>
                <w:noProof/>
                <w:webHidden/>
              </w:rPr>
              <w:tab/>
            </w:r>
            <w:r w:rsidR="00926404" w:rsidDel="00926404">
              <w:rPr>
                <w:noProof/>
                <w:webHidden/>
              </w:rPr>
              <w:delText>10</w:delText>
            </w:r>
          </w:del>
        </w:p>
        <w:p w14:paraId="4DB42FAF" w14:textId="089F8C9D" w:rsidR="00E602C8" w:rsidDel="00926404" w:rsidRDefault="00E602C8">
          <w:pPr>
            <w:pStyle w:val="TOC2"/>
            <w:tabs>
              <w:tab w:val="right" w:leader="dot" w:pos="8296"/>
            </w:tabs>
            <w:rPr>
              <w:del w:id="119" w:author="健宏 赵" w:date="2019-01-02T12:53:00Z"/>
              <w:noProof/>
            </w:rPr>
          </w:pPr>
          <w:del w:id="120" w:author="健宏 赵" w:date="2019-01-02T12:53:00Z">
            <w:r w:rsidRPr="00926404" w:rsidDel="00926404">
              <w:rPr>
                <w:rStyle w:val="a5"/>
                <w:noProof/>
                <w:rPrChange w:id="121" w:author="健宏 赵" w:date="2019-01-02T12:53:00Z">
                  <w:rPr>
                    <w:rStyle w:val="a5"/>
                    <w:noProof/>
                  </w:rPr>
                </w:rPrChange>
              </w:rPr>
              <w:delText>5.2 用例图</w:delText>
            </w:r>
            <w:r w:rsidDel="00926404">
              <w:rPr>
                <w:noProof/>
                <w:webHidden/>
              </w:rPr>
              <w:tab/>
            </w:r>
            <w:r w:rsidR="00926404" w:rsidDel="00926404">
              <w:rPr>
                <w:noProof/>
                <w:webHidden/>
              </w:rPr>
              <w:delText>11</w:delText>
            </w:r>
          </w:del>
        </w:p>
        <w:p w14:paraId="14961DCD" w14:textId="4FC7A375" w:rsidR="00E602C8" w:rsidDel="00926404" w:rsidRDefault="00E602C8">
          <w:pPr>
            <w:pStyle w:val="TOC2"/>
            <w:tabs>
              <w:tab w:val="right" w:leader="dot" w:pos="8296"/>
            </w:tabs>
            <w:rPr>
              <w:del w:id="122" w:author="健宏 赵" w:date="2019-01-02T12:53:00Z"/>
              <w:noProof/>
            </w:rPr>
          </w:pPr>
          <w:del w:id="123" w:author="健宏 赵" w:date="2019-01-02T12:53:00Z">
            <w:r w:rsidRPr="00926404" w:rsidDel="00926404">
              <w:rPr>
                <w:rStyle w:val="a5"/>
                <w:noProof/>
                <w:rPrChange w:id="124" w:author="健宏 赵" w:date="2019-01-02T12:53:00Z">
                  <w:rPr>
                    <w:rStyle w:val="a5"/>
                    <w:noProof/>
                  </w:rPr>
                </w:rPrChange>
              </w:rPr>
              <w:delText>5.3 用例规格RUCM</w:delText>
            </w:r>
            <w:r w:rsidDel="00926404">
              <w:rPr>
                <w:noProof/>
                <w:webHidden/>
              </w:rPr>
              <w:tab/>
              <w:delText>12</w:delText>
            </w:r>
          </w:del>
        </w:p>
        <w:p w14:paraId="5E01F10D" w14:textId="2E913FAD" w:rsidR="00E602C8" w:rsidDel="00926404" w:rsidRDefault="00E602C8">
          <w:pPr>
            <w:pStyle w:val="TOC2"/>
            <w:tabs>
              <w:tab w:val="right" w:leader="dot" w:pos="8296"/>
            </w:tabs>
            <w:rPr>
              <w:del w:id="125" w:author="健宏 赵" w:date="2019-01-02T12:53:00Z"/>
              <w:noProof/>
            </w:rPr>
          </w:pPr>
          <w:del w:id="126" w:author="健宏 赵" w:date="2019-01-02T12:53:00Z">
            <w:r w:rsidRPr="00926404" w:rsidDel="00926404">
              <w:rPr>
                <w:rStyle w:val="a5"/>
                <w:noProof/>
                <w:rPrChange w:id="127" w:author="健宏 赵" w:date="2019-01-02T12:53:00Z">
                  <w:rPr>
                    <w:rStyle w:val="a5"/>
                    <w:noProof/>
                  </w:rPr>
                </w:rPrChange>
              </w:rPr>
              <w:delText>5.4 系统类图</w:delText>
            </w:r>
            <w:r w:rsidDel="00926404">
              <w:rPr>
                <w:noProof/>
                <w:webHidden/>
              </w:rPr>
              <w:tab/>
            </w:r>
            <w:r w:rsidR="00926404" w:rsidDel="00926404">
              <w:rPr>
                <w:noProof/>
                <w:webHidden/>
              </w:rPr>
              <w:delText>15</w:delText>
            </w:r>
          </w:del>
        </w:p>
        <w:p w14:paraId="0B8966AD" w14:textId="7984F29D" w:rsidR="00E602C8" w:rsidDel="00926404" w:rsidRDefault="00E602C8">
          <w:pPr>
            <w:pStyle w:val="TOC2"/>
            <w:tabs>
              <w:tab w:val="right" w:leader="dot" w:pos="8296"/>
            </w:tabs>
            <w:rPr>
              <w:del w:id="128" w:author="健宏 赵" w:date="2019-01-02T12:53:00Z"/>
              <w:noProof/>
            </w:rPr>
          </w:pPr>
          <w:del w:id="129" w:author="健宏 赵" w:date="2019-01-02T12:53:00Z">
            <w:r w:rsidRPr="00926404" w:rsidDel="00926404">
              <w:rPr>
                <w:rStyle w:val="a5"/>
                <w:noProof/>
                <w:rPrChange w:id="130" w:author="健宏 赵" w:date="2019-01-02T12:53:00Z">
                  <w:rPr>
                    <w:rStyle w:val="a5"/>
                    <w:noProof/>
                  </w:rPr>
                </w:rPrChange>
              </w:rPr>
              <w:delText>5.5系统状态图</w:delText>
            </w:r>
            <w:r w:rsidDel="00926404">
              <w:rPr>
                <w:noProof/>
                <w:webHidden/>
              </w:rPr>
              <w:tab/>
            </w:r>
            <w:r w:rsidR="00926404" w:rsidDel="00926404">
              <w:rPr>
                <w:noProof/>
                <w:webHidden/>
              </w:rPr>
              <w:delText>16</w:delText>
            </w:r>
          </w:del>
        </w:p>
        <w:p w14:paraId="3134C45B" w14:textId="5ABF908E" w:rsidR="00E602C8" w:rsidDel="00926404" w:rsidRDefault="00E602C8">
          <w:pPr>
            <w:pStyle w:val="TOC2"/>
            <w:tabs>
              <w:tab w:val="right" w:leader="dot" w:pos="8296"/>
            </w:tabs>
            <w:rPr>
              <w:del w:id="131" w:author="健宏 赵" w:date="2019-01-02T12:53:00Z"/>
              <w:noProof/>
            </w:rPr>
          </w:pPr>
          <w:del w:id="132" w:author="健宏 赵" w:date="2019-01-02T12:53:00Z">
            <w:r w:rsidRPr="00926404" w:rsidDel="00926404">
              <w:rPr>
                <w:rStyle w:val="a5"/>
                <w:noProof/>
                <w:rPrChange w:id="133" w:author="健宏 赵" w:date="2019-01-02T12:53:00Z">
                  <w:rPr>
                    <w:rStyle w:val="a5"/>
                    <w:noProof/>
                  </w:rPr>
                </w:rPrChange>
              </w:rPr>
              <w:delText>5.6 系统时序图</w:delText>
            </w:r>
            <w:r w:rsidDel="00926404">
              <w:rPr>
                <w:noProof/>
                <w:webHidden/>
              </w:rPr>
              <w:tab/>
            </w:r>
            <w:r w:rsidR="00926404" w:rsidDel="00926404">
              <w:rPr>
                <w:noProof/>
                <w:webHidden/>
              </w:rPr>
              <w:delText>17</w:delText>
            </w:r>
          </w:del>
        </w:p>
        <w:p w14:paraId="505D91CD" w14:textId="596E9973" w:rsidR="00E602C8" w:rsidDel="00926404" w:rsidRDefault="00E602C8">
          <w:pPr>
            <w:pStyle w:val="TOC2"/>
            <w:tabs>
              <w:tab w:val="right" w:leader="dot" w:pos="8296"/>
            </w:tabs>
            <w:rPr>
              <w:del w:id="134" w:author="健宏 赵" w:date="2019-01-02T12:53:00Z"/>
              <w:noProof/>
            </w:rPr>
          </w:pPr>
          <w:del w:id="135" w:author="健宏 赵" w:date="2019-01-02T12:53:00Z">
            <w:r w:rsidRPr="00926404" w:rsidDel="00926404">
              <w:rPr>
                <w:rStyle w:val="a5"/>
                <w:noProof/>
                <w:rPrChange w:id="136" w:author="健宏 赵" w:date="2019-01-02T12:53:00Z">
                  <w:rPr>
                    <w:rStyle w:val="a5"/>
                    <w:noProof/>
                  </w:rPr>
                </w:rPrChange>
              </w:rPr>
              <w:delText>5.7 系统活动图</w:delText>
            </w:r>
            <w:r w:rsidDel="00926404">
              <w:rPr>
                <w:noProof/>
                <w:webHidden/>
              </w:rPr>
              <w:tab/>
            </w:r>
            <w:r w:rsidR="00926404" w:rsidDel="00926404">
              <w:rPr>
                <w:noProof/>
                <w:webHidden/>
              </w:rPr>
              <w:delText>17</w:delText>
            </w:r>
          </w:del>
        </w:p>
        <w:p w14:paraId="12584A33" w14:textId="632567E9" w:rsidR="00064E99" w:rsidRDefault="00064E99" w:rsidP="00064E99">
          <w:pPr>
            <w:contextualSpacing/>
          </w:pPr>
          <w:r w:rsidRPr="00064E99">
            <w:rPr>
              <w:b/>
              <w:bCs/>
              <w:sz w:val="22"/>
              <w:lang w:val="zh-CN"/>
            </w:rPr>
            <w:fldChar w:fldCharType="end"/>
          </w:r>
        </w:p>
      </w:sdtContent>
    </w:sdt>
    <w:p w14:paraId="2D7400AE" w14:textId="3B69D732" w:rsidR="00064E99" w:rsidRDefault="00064E99" w:rsidP="00064E99"/>
    <w:p w14:paraId="667177B9" w14:textId="1DD7FF65" w:rsidR="00064E99" w:rsidRDefault="00064E99" w:rsidP="00064E99"/>
    <w:p w14:paraId="026D99D7" w14:textId="6963E0D9" w:rsidR="00064E99" w:rsidRDefault="00064E99" w:rsidP="00064E99"/>
    <w:p w14:paraId="37B5CCFC" w14:textId="17642BB1" w:rsidR="00064E99" w:rsidRDefault="00064E99" w:rsidP="00064E99"/>
    <w:p w14:paraId="78ECDC98" w14:textId="6464C9B2" w:rsidR="00064E99" w:rsidRDefault="00064E99" w:rsidP="00064E99"/>
    <w:p w14:paraId="099AABE0" w14:textId="5B4914B7" w:rsidR="00064E99" w:rsidRDefault="00064E99" w:rsidP="00064E99"/>
    <w:p w14:paraId="1DAC896C" w14:textId="689E3CD7" w:rsidR="00064E99" w:rsidRDefault="00064E99" w:rsidP="00064E99"/>
    <w:p w14:paraId="19910117" w14:textId="54AB9093" w:rsidR="00064E99" w:rsidRDefault="00064E99" w:rsidP="00064E99"/>
    <w:p w14:paraId="54D62F11" w14:textId="73498BEE" w:rsidR="00064E99" w:rsidRDefault="00064E99" w:rsidP="00064E99"/>
    <w:p w14:paraId="678A0E9D" w14:textId="517A9681" w:rsidR="00064E99" w:rsidRDefault="00064E99" w:rsidP="00064E99"/>
    <w:p w14:paraId="66ECA4AF" w14:textId="272FB56C" w:rsidR="00064E99" w:rsidRDefault="00064E99" w:rsidP="00064E99"/>
    <w:p w14:paraId="6C4FB52B" w14:textId="231B7D46" w:rsidR="00064E99" w:rsidRDefault="00064E99" w:rsidP="00064E99"/>
    <w:p w14:paraId="70A19F26" w14:textId="3303E203" w:rsidR="00064E99" w:rsidRDefault="00064E99" w:rsidP="00064E99"/>
    <w:p w14:paraId="37026728" w14:textId="51B21EDB" w:rsidR="00E602C8" w:rsidRDefault="00E602C8" w:rsidP="00064E99"/>
    <w:p w14:paraId="39569F1C" w14:textId="111517B4" w:rsidR="00E602C8" w:rsidRDefault="00E602C8" w:rsidP="00064E99"/>
    <w:p w14:paraId="713B017F" w14:textId="762011A5" w:rsidR="00E602C8" w:rsidRDefault="00E602C8" w:rsidP="00064E99"/>
    <w:p w14:paraId="4751D456" w14:textId="77777777" w:rsidR="00E602C8" w:rsidRPr="00064E99" w:rsidRDefault="00E602C8" w:rsidP="00064E99"/>
    <w:p w14:paraId="27096B1D" w14:textId="2553A2EB" w:rsidR="008C698B" w:rsidRDefault="00926404" w:rsidP="00926404">
      <w:pPr>
        <w:pStyle w:val="1"/>
      </w:pPr>
      <w:bookmarkStart w:id="137" w:name="_Toc530434300"/>
      <w:bookmarkStart w:id="138" w:name="_Toc534196942"/>
      <w:r>
        <w:rPr>
          <w:rFonts w:hint="eastAsia"/>
        </w:rPr>
        <w:lastRenderedPageBreak/>
        <w:t>1</w:t>
      </w:r>
      <w:r>
        <w:t xml:space="preserve"> </w:t>
      </w:r>
      <w:r w:rsidR="008C698B" w:rsidRPr="001107E7">
        <w:rPr>
          <w:rFonts w:hint="eastAsia"/>
        </w:rPr>
        <w:t>需求描述</w:t>
      </w:r>
      <w:bookmarkEnd w:id="137"/>
      <w:bookmarkEnd w:id="138"/>
    </w:p>
    <w:p w14:paraId="6967A96E" w14:textId="17C2EF69" w:rsidR="001107E7" w:rsidRPr="001107E7" w:rsidRDefault="001107E7" w:rsidP="001107E7">
      <w:pPr>
        <w:ind w:firstLineChars="200" w:firstLine="420"/>
      </w:pPr>
      <w:r w:rsidRPr="000D2747">
        <w:rPr>
          <w:rFonts w:hint="eastAsia"/>
        </w:rPr>
        <w:t>给定自然语言文档，设计一套标签，手工嵌入到需求文档中，使其成为流程式的需求。并使用机器学习方法来自动插入标签。然后从根据标签来提取信息，形成结构化的需求。</w:t>
      </w:r>
    </w:p>
    <w:p w14:paraId="04005307" w14:textId="59D41F3B" w:rsidR="008A498D" w:rsidRPr="001C16B9" w:rsidRDefault="00AC636A" w:rsidP="007E5FB0">
      <w:pPr>
        <w:ind w:firstLine="420"/>
      </w:pPr>
      <w:r>
        <w:rPr>
          <w:rFonts w:hint="eastAsia"/>
        </w:rPr>
        <w:t>现明确，</w:t>
      </w:r>
      <w:r w:rsidRPr="00AC636A">
        <w:rPr>
          <w:rFonts w:hint="eastAsia"/>
        </w:rPr>
        <w:t>给定的自然语言文档按照</w:t>
      </w:r>
      <w:r w:rsidRPr="00AC636A">
        <w:t>GWT形式进行描述，产生的结构化需求描述遵循RUCM格式并组成完整文档。</w:t>
      </w:r>
      <w:r w:rsidR="008A498D">
        <w:rPr>
          <w:rFonts w:hint="eastAsia"/>
        </w:rPr>
        <w:t>由于这两种文档并不存在严格的一一对应关系，所以需要一组中间标签，从而实现GWT到中间标签，中间标签到RUCM的平稳转化。</w:t>
      </w:r>
      <w:r w:rsidR="0068599C">
        <w:rPr>
          <w:rFonts w:hint="eastAsia"/>
        </w:rPr>
        <w:t>在此转化过程中，我们会使用自然语言处理以及机器学习相关技术。</w:t>
      </w:r>
    </w:p>
    <w:p w14:paraId="72092F1B" w14:textId="002E40C4" w:rsidR="008C698B" w:rsidRDefault="001107E7" w:rsidP="001107E7">
      <w:pPr>
        <w:pStyle w:val="1"/>
      </w:pPr>
      <w:bookmarkStart w:id="139" w:name="_Toc530434301"/>
      <w:bookmarkStart w:id="140" w:name="_Toc534196943"/>
      <w:r>
        <w:rPr>
          <w:rFonts w:hint="eastAsia"/>
        </w:rPr>
        <w:t>2</w:t>
      </w:r>
      <w:r>
        <w:t xml:space="preserve"> </w:t>
      </w:r>
      <w:r w:rsidR="008C698B">
        <w:rPr>
          <w:rFonts w:hint="eastAsia"/>
        </w:rPr>
        <w:t>需求规约</w:t>
      </w:r>
      <w:bookmarkEnd w:id="139"/>
      <w:bookmarkEnd w:id="140"/>
    </w:p>
    <w:p w14:paraId="76AFE0BB" w14:textId="49539551" w:rsidR="004601C4" w:rsidRPr="004601C4" w:rsidRDefault="004601C4" w:rsidP="004601C4">
      <w:pPr>
        <w:ind w:firstLine="420"/>
      </w:pPr>
      <w:r>
        <w:rPr>
          <w:rFonts w:hint="eastAsia"/>
        </w:rPr>
        <w:t>在这里，我们将对本次需求的输入和输出进行一些约束，明确输入和输出要求，从而保证系统第一版本能在规定时间内完成。</w:t>
      </w:r>
    </w:p>
    <w:p w14:paraId="232ADCF9" w14:textId="018601B1" w:rsidR="008C698B" w:rsidRDefault="001107E7" w:rsidP="001107E7">
      <w:pPr>
        <w:pStyle w:val="3"/>
      </w:pPr>
      <w:bookmarkStart w:id="141" w:name="_Toc530434302"/>
      <w:bookmarkStart w:id="142" w:name="_Toc534196944"/>
      <w:r>
        <w:t>1.1</w:t>
      </w:r>
      <w:r w:rsidR="008C698B">
        <w:rPr>
          <w:rFonts w:hint="eastAsia"/>
        </w:rPr>
        <w:t>输入规约</w:t>
      </w:r>
      <w:bookmarkEnd w:id="141"/>
      <w:bookmarkEnd w:id="142"/>
    </w:p>
    <w:p w14:paraId="0411B6D4" w14:textId="37FFCA2B" w:rsidR="00542EC2" w:rsidRPr="002C3D42" w:rsidRDefault="002C3D42" w:rsidP="00542EC2">
      <w:pPr>
        <w:ind w:firstLine="420"/>
      </w:pPr>
      <w:r>
        <w:rPr>
          <w:rFonts w:hint="eastAsia"/>
        </w:rPr>
        <w:t>本系统通过分析，具有两种输入文件，分别为GWT输入文档与领域背景输入文档。GWT输入文档是本系统的核心文档，用于转化成为RUCM。</w:t>
      </w:r>
      <w:proofErr w:type="gramStart"/>
      <w:r>
        <w:rPr>
          <w:rFonts w:hint="eastAsia"/>
        </w:rPr>
        <w:t>而领域</w:t>
      </w:r>
      <w:proofErr w:type="gramEnd"/>
      <w:r>
        <w:rPr>
          <w:rFonts w:hint="eastAsia"/>
        </w:rPr>
        <w:t>背景</w:t>
      </w:r>
      <w:r w:rsidR="006945FB">
        <w:rPr>
          <w:rFonts w:hint="eastAsia"/>
        </w:rPr>
        <w:t>则是作为转化过程中需求的补充文档，用于自然语言处理过程模型的建立与修改。</w:t>
      </w:r>
    </w:p>
    <w:p w14:paraId="37AAEA9A" w14:textId="1184B327" w:rsidR="002C3D42" w:rsidRDefault="001107E7" w:rsidP="002C3D42">
      <w:pPr>
        <w:pStyle w:val="4"/>
      </w:pPr>
      <w:r>
        <w:t>1</w:t>
      </w:r>
      <w:r w:rsidR="0079534E">
        <w:t>.1.1</w:t>
      </w:r>
      <w:r w:rsidR="008C698B">
        <w:rPr>
          <w:rFonts w:hint="eastAsia"/>
        </w:rPr>
        <w:t>GWT规约</w:t>
      </w:r>
    </w:p>
    <w:p w14:paraId="57671C57" w14:textId="77777777" w:rsidR="0079534E" w:rsidRPr="00A03150" w:rsidRDefault="0079534E" w:rsidP="0079534E">
      <w:pPr>
        <w:pStyle w:val="a6"/>
        <w:ind w:left="360" w:firstLineChars="0" w:firstLine="0"/>
      </w:pPr>
      <w:r w:rsidRPr="00A03150">
        <w:t>&lt;1&gt;</w:t>
      </w:r>
      <w:r w:rsidRPr="00D069CB">
        <w:rPr>
          <w:bCs/>
          <w:kern w:val="44"/>
          <w:sz w:val="28"/>
          <w:szCs w:val="28"/>
        </w:rPr>
        <w:t xml:space="preserve"> </w:t>
      </w:r>
      <w:r>
        <w:rPr>
          <w:rFonts w:hint="eastAsia"/>
        </w:rPr>
        <w:t>同一个用例，</w:t>
      </w:r>
      <w:proofErr w:type="spellStart"/>
      <w:r>
        <w:rPr>
          <w:rFonts w:hint="eastAsia"/>
        </w:rPr>
        <w:t>Featrue</w:t>
      </w:r>
      <w:proofErr w:type="spellEnd"/>
      <w:r>
        <w:rPr>
          <w:rFonts w:hint="eastAsia"/>
        </w:rPr>
        <w:t>为用例名称,每个用例包含一个正常情况下的G</w:t>
      </w:r>
      <w:r>
        <w:t>WT</w:t>
      </w:r>
      <w:r>
        <w:rPr>
          <w:rFonts w:hint="eastAsia"/>
        </w:rPr>
        <w:t>。</w:t>
      </w:r>
    </w:p>
    <w:p w14:paraId="29B72181" w14:textId="77777777" w:rsidR="0079534E" w:rsidRDefault="0079534E" w:rsidP="0079534E">
      <w:pPr>
        <w:pStyle w:val="a6"/>
        <w:numPr>
          <w:ilvl w:val="1"/>
          <w:numId w:val="21"/>
        </w:numPr>
        <w:ind w:firstLineChars="0"/>
      </w:pPr>
      <w:r>
        <w:rPr>
          <w:rFonts w:hint="eastAsia"/>
        </w:rPr>
        <w:t>正常GWT，每个步骤正常完成，得到理想的输出，满足用例的要求</w:t>
      </w:r>
    </w:p>
    <w:p w14:paraId="718D1AEA" w14:textId="77777777" w:rsidR="0079534E" w:rsidRDefault="0079534E" w:rsidP="0079534E">
      <w:pPr>
        <w:pStyle w:val="a6"/>
        <w:numPr>
          <w:ilvl w:val="2"/>
          <w:numId w:val="21"/>
        </w:numPr>
        <w:ind w:firstLineChars="0"/>
      </w:pPr>
      <w:r>
        <w:t>S</w:t>
      </w:r>
      <w:r>
        <w:rPr>
          <w:rFonts w:hint="eastAsia"/>
        </w:rPr>
        <w:t>cenario：对具体场景的简要描述，简单句描述</w:t>
      </w:r>
    </w:p>
    <w:p w14:paraId="4D4E8708" w14:textId="77777777" w:rsidR="0079534E" w:rsidRDefault="0079534E" w:rsidP="0079534E">
      <w:pPr>
        <w:pStyle w:val="a6"/>
        <w:numPr>
          <w:ilvl w:val="2"/>
          <w:numId w:val="21"/>
        </w:numPr>
        <w:ind w:firstLineChars="0"/>
      </w:pPr>
      <w:r>
        <w:rPr>
          <w:rFonts w:hint="eastAsia"/>
        </w:rPr>
        <w:t>Given：每个GWT都是一个用例的具体场景，描述正常情况场景的G</w:t>
      </w:r>
      <w:r>
        <w:t>WT</w:t>
      </w:r>
      <w:r>
        <w:rPr>
          <w:rFonts w:hint="eastAsia"/>
        </w:rPr>
        <w:t>描述了用例最主要的场景，其</w:t>
      </w:r>
      <w:r>
        <w:t>G</w:t>
      </w:r>
      <w:r>
        <w:rPr>
          <w:rFonts w:hint="eastAsia"/>
        </w:rPr>
        <w:t>iven与用例的前提条件保持一致。每个条件的表述都应该为简单句。</w:t>
      </w:r>
    </w:p>
    <w:p w14:paraId="589F19D8" w14:textId="77777777" w:rsidR="0079534E" w:rsidRDefault="0079534E" w:rsidP="0079534E">
      <w:pPr>
        <w:pStyle w:val="a6"/>
        <w:numPr>
          <w:ilvl w:val="2"/>
          <w:numId w:val="21"/>
        </w:numPr>
        <w:ind w:firstLineChars="0"/>
      </w:pPr>
      <w:bookmarkStart w:id="143" w:name="_Hlk533759060"/>
      <w:r>
        <w:rPr>
          <w:rFonts w:hint="eastAsia"/>
        </w:rPr>
        <w:t>When</w:t>
      </w:r>
      <w:bookmarkEnd w:id="143"/>
    </w:p>
    <w:p w14:paraId="6AAF486F" w14:textId="77777777" w:rsidR="0079534E" w:rsidRDefault="0079534E" w:rsidP="0079534E">
      <w:pPr>
        <w:pStyle w:val="a6"/>
        <w:numPr>
          <w:ilvl w:val="3"/>
          <w:numId w:val="24"/>
        </w:numPr>
        <w:ind w:firstLineChars="0"/>
      </w:pPr>
      <w:bookmarkStart w:id="144" w:name="_Hlk533758464"/>
      <w:r>
        <w:rPr>
          <w:rFonts w:hint="eastAsia"/>
        </w:rPr>
        <w:t>关于条件的表述：对可能发生异常情况的操作都要做判断为正常情况下的表述，如对验证账户合法的操作，表述为“系统验证账户合法”。</w:t>
      </w:r>
    </w:p>
    <w:bookmarkEnd w:id="144"/>
    <w:p w14:paraId="617AC9C7" w14:textId="77777777" w:rsidR="0079534E" w:rsidRDefault="0079534E" w:rsidP="0079534E">
      <w:pPr>
        <w:pStyle w:val="a6"/>
        <w:numPr>
          <w:ilvl w:val="3"/>
          <w:numId w:val="24"/>
        </w:numPr>
        <w:ind w:firstLineChars="0"/>
      </w:pPr>
      <w:r>
        <w:rPr>
          <w:rFonts w:hint="eastAsia"/>
        </w:rPr>
        <w:t>除了表示判断、循环和并发的语句应为复合句之外，每句话均为主谓</w:t>
      </w:r>
      <w:proofErr w:type="gramStart"/>
      <w:r>
        <w:rPr>
          <w:rFonts w:hint="eastAsia"/>
        </w:rPr>
        <w:t>宾</w:t>
      </w:r>
      <w:proofErr w:type="gramEnd"/>
      <w:r>
        <w:rPr>
          <w:rFonts w:hint="eastAsia"/>
        </w:rPr>
        <w:t>结构的简单句，句子的主语应为系统本身或用例的参与者，即用例的actor。</w:t>
      </w:r>
    </w:p>
    <w:p w14:paraId="3E9BB002" w14:textId="77777777" w:rsidR="0079534E" w:rsidRDefault="0079534E" w:rsidP="0079534E">
      <w:pPr>
        <w:pStyle w:val="a6"/>
        <w:numPr>
          <w:ilvl w:val="3"/>
          <w:numId w:val="24"/>
        </w:numPr>
        <w:ind w:firstLineChars="0"/>
      </w:pPr>
      <w:r w:rsidRPr="002533D8">
        <w:rPr>
          <w:rFonts w:hint="eastAsia"/>
        </w:rPr>
        <w:t>句子中若有具体场景的数据，应用于修饰宾语，作为宾语的定语。</w:t>
      </w:r>
    </w:p>
    <w:p w14:paraId="75BC18F6" w14:textId="77777777" w:rsidR="0079534E" w:rsidRDefault="0079534E" w:rsidP="0079534E">
      <w:pPr>
        <w:pStyle w:val="a6"/>
        <w:numPr>
          <w:ilvl w:val="3"/>
          <w:numId w:val="24"/>
        </w:numPr>
        <w:ind w:firstLineChars="0"/>
      </w:pPr>
      <w:r>
        <w:rPr>
          <w:rFonts w:hint="eastAsia"/>
        </w:rPr>
        <w:t>表示判断的句子应符合“如果……那么……[否则……</w:t>
      </w:r>
      <w:r>
        <w:t>]</w:t>
      </w:r>
      <w:r>
        <w:rPr>
          <w:rFonts w:hint="eastAsia"/>
        </w:rPr>
        <w:t>”句式，表示循环的句子应符合“……直到……”，表示并发的句子应符合“……同时……”句式。</w:t>
      </w:r>
    </w:p>
    <w:p w14:paraId="4C168635" w14:textId="77777777" w:rsidR="0079534E" w:rsidRDefault="0079534E" w:rsidP="0079534E">
      <w:pPr>
        <w:pStyle w:val="a6"/>
        <w:numPr>
          <w:ilvl w:val="3"/>
          <w:numId w:val="24"/>
        </w:numPr>
        <w:ind w:firstLineChars="0"/>
      </w:pPr>
      <w:r>
        <w:rPr>
          <w:rFonts w:hint="eastAsia"/>
        </w:rPr>
        <w:t>每个判断和循环的条件、结果、终止条件均必须是简单句，且循环必须有终止条件。比如，“如果告白不成功，那么一直告白，直到成功”。但是，“如果告白不成功，那么一直告白，直到成功或者完全失去信心”不允许</w:t>
      </w:r>
    </w:p>
    <w:p w14:paraId="17278E60" w14:textId="77777777" w:rsidR="0079534E" w:rsidRDefault="0079534E" w:rsidP="0079534E">
      <w:pPr>
        <w:pStyle w:val="a6"/>
        <w:numPr>
          <w:ilvl w:val="2"/>
          <w:numId w:val="21"/>
        </w:numPr>
        <w:ind w:firstLineChars="0"/>
      </w:pPr>
      <w:r>
        <w:rPr>
          <w:rFonts w:hint="eastAsia"/>
        </w:rPr>
        <w:t>Then：具体场景的最终结果，用简单句描述。</w:t>
      </w:r>
    </w:p>
    <w:p w14:paraId="638DBAA9" w14:textId="77777777" w:rsidR="0079534E" w:rsidRDefault="0079534E" w:rsidP="0079534E">
      <w:pPr>
        <w:ind w:firstLineChars="150" w:firstLine="315"/>
      </w:pPr>
      <w:r>
        <w:rPr>
          <w:rFonts w:hint="eastAsia"/>
        </w:rPr>
        <w:lastRenderedPageBreak/>
        <w:t>&lt;</w:t>
      </w:r>
      <w:r>
        <w:t>2&gt;</w:t>
      </w:r>
      <w:r>
        <w:rPr>
          <w:rFonts w:hint="eastAsia"/>
        </w:rPr>
        <w:t>每个用例可以包含多个用来描述异常场景的GWT：</w:t>
      </w:r>
    </w:p>
    <w:p w14:paraId="4F3ED1AA" w14:textId="77777777" w:rsidR="0079534E" w:rsidRDefault="0079534E" w:rsidP="0079534E">
      <w:pPr>
        <w:pStyle w:val="a6"/>
        <w:numPr>
          <w:ilvl w:val="1"/>
          <w:numId w:val="21"/>
        </w:numPr>
        <w:ind w:firstLineChars="0"/>
      </w:pPr>
      <w:r>
        <w:rPr>
          <w:rFonts w:hint="eastAsia"/>
        </w:rPr>
        <w:t>异常GWT：</w:t>
      </w:r>
    </w:p>
    <w:p w14:paraId="37FE52A8" w14:textId="77777777" w:rsidR="0079534E" w:rsidRDefault="0079534E" w:rsidP="0079534E">
      <w:pPr>
        <w:pStyle w:val="a6"/>
        <w:numPr>
          <w:ilvl w:val="2"/>
          <w:numId w:val="21"/>
        </w:numPr>
        <w:ind w:firstLineChars="0"/>
      </w:pPr>
      <w:r>
        <w:rPr>
          <w:rFonts w:hint="eastAsia"/>
        </w:rPr>
        <w:t>Scenario：对具体场景的简要描述，应以主谓</w:t>
      </w:r>
      <w:proofErr w:type="gramStart"/>
      <w:r>
        <w:rPr>
          <w:rFonts w:hint="eastAsia"/>
        </w:rPr>
        <w:t>宾</w:t>
      </w:r>
      <w:proofErr w:type="gramEnd"/>
      <w:r>
        <w:rPr>
          <w:rFonts w:hint="eastAsia"/>
        </w:rPr>
        <w:t>结构的简单句描述</w:t>
      </w:r>
    </w:p>
    <w:p w14:paraId="32B5C016" w14:textId="77777777" w:rsidR="0079534E" w:rsidRDefault="0079534E" w:rsidP="0079534E">
      <w:pPr>
        <w:pStyle w:val="a6"/>
        <w:numPr>
          <w:ilvl w:val="2"/>
          <w:numId w:val="21"/>
        </w:numPr>
        <w:ind w:firstLineChars="0"/>
      </w:pPr>
      <w:r>
        <w:rPr>
          <w:rFonts w:hint="eastAsia"/>
        </w:rPr>
        <w:t>Given</w:t>
      </w:r>
      <w:r>
        <w:t>:</w:t>
      </w:r>
      <w:r w:rsidRPr="002533D8">
        <w:rPr>
          <w:rFonts w:hint="eastAsia"/>
        </w:rPr>
        <w:t xml:space="preserve"> </w:t>
      </w:r>
      <w:r>
        <w:rPr>
          <w:rFonts w:hint="eastAsia"/>
        </w:rPr>
        <w:t>描述异常场景的G</w:t>
      </w:r>
      <w:r>
        <w:t>WT</w:t>
      </w:r>
      <w:r>
        <w:rPr>
          <w:rFonts w:hint="eastAsia"/>
        </w:rPr>
        <w:t>既要满足用例的前提条件，又要满足具体场景的前提条件。</w:t>
      </w:r>
    </w:p>
    <w:p w14:paraId="0196E9A8" w14:textId="77777777" w:rsidR="0079534E" w:rsidRDefault="0079534E" w:rsidP="0079534E">
      <w:pPr>
        <w:pStyle w:val="a6"/>
        <w:numPr>
          <w:ilvl w:val="3"/>
          <w:numId w:val="21"/>
        </w:numPr>
        <w:ind w:firstLineChars="0"/>
      </w:pPr>
      <w:r>
        <w:rPr>
          <w:rFonts w:hint="eastAsia"/>
        </w:rPr>
        <w:t>每个表示条件的语句均为主谓</w:t>
      </w:r>
      <w:proofErr w:type="gramStart"/>
      <w:r>
        <w:rPr>
          <w:rFonts w:hint="eastAsia"/>
        </w:rPr>
        <w:t>宾</w:t>
      </w:r>
      <w:proofErr w:type="gramEnd"/>
      <w:r>
        <w:rPr>
          <w:rFonts w:hint="eastAsia"/>
        </w:rPr>
        <w:t>结构的简单句。</w:t>
      </w:r>
    </w:p>
    <w:p w14:paraId="158E8775" w14:textId="77777777" w:rsidR="0079534E" w:rsidRDefault="0079534E" w:rsidP="0079534E">
      <w:pPr>
        <w:pStyle w:val="a6"/>
        <w:numPr>
          <w:ilvl w:val="3"/>
          <w:numId w:val="21"/>
        </w:numPr>
        <w:ind w:firstLineChars="0"/>
      </w:pPr>
      <w:r>
        <w:rPr>
          <w:rFonts w:hint="eastAsia"/>
        </w:rPr>
        <w:t>对由正常情况下的某一个或几个操作引起的异常，描述具体场景前提条件的句子应表述为判断异常情况发生的句式，如对验证账户合法的操作，表述为“系统验证账户不合法”。</w:t>
      </w:r>
    </w:p>
    <w:p w14:paraId="17EF5A8A" w14:textId="77777777" w:rsidR="0079534E" w:rsidRDefault="0079534E" w:rsidP="0079534E">
      <w:pPr>
        <w:pStyle w:val="a6"/>
        <w:numPr>
          <w:ilvl w:val="2"/>
          <w:numId w:val="21"/>
        </w:numPr>
        <w:ind w:firstLineChars="0"/>
      </w:pPr>
      <w:r w:rsidRPr="00940E16">
        <w:t>When</w:t>
      </w:r>
      <w:r>
        <w:rPr>
          <w:rFonts w:hint="eastAsia"/>
        </w:rPr>
        <w:t>要求相同</w:t>
      </w:r>
    </w:p>
    <w:p w14:paraId="71C53D28" w14:textId="62CC6F3A" w:rsidR="00800F47" w:rsidRDefault="0079534E" w:rsidP="0079534E">
      <w:pPr>
        <w:pStyle w:val="a6"/>
        <w:numPr>
          <w:ilvl w:val="2"/>
          <w:numId w:val="21"/>
        </w:numPr>
        <w:ind w:firstLineChars="0"/>
      </w:pPr>
      <w:r>
        <w:rPr>
          <w:rFonts w:hint="eastAsia"/>
        </w:rPr>
        <w:t>Then要求相同</w:t>
      </w:r>
    </w:p>
    <w:p w14:paraId="36C82663" w14:textId="77777777" w:rsidR="00800F47" w:rsidRPr="00FA649B" w:rsidRDefault="00800F47" w:rsidP="00800F47"/>
    <w:p w14:paraId="2412D11F" w14:textId="449BFFB5" w:rsidR="008C698B" w:rsidRDefault="00E602C8" w:rsidP="008C698B">
      <w:pPr>
        <w:pStyle w:val="4"/>
      </w:pPr>
      <w:r>
        <w:t>1</w:t>
      </w:r>
      <w:r w:rsidR="0079534E">
        <w:t>.1.2</w:t>
      </w:r>
      <w:r w:rsidR="008C698B">
        <w:rPr>
          <w:rFonts w:hint="eastAsia"/>
        </w:rPr>
        <w:t>领域背景</w:t>
      </w:r>
      <w:r w:rsidR="004C3F4C">
        <w:rPr>
          <w:rFonts w:hint="eastAsia"/>
        </w:rPr>
        <w:t>输入</w:t>
      </w:r>
      <w:r w:rsidR="008C698B">
        <w:rPr>
          <w:rFonts w:hint="eastAsia"/>
        </w:rPr>
        <w:t>文档</w:t>
      </w:r>
      <w:r w:rsidR="00D758F2">
        <w:rPr>
          <w:rFonts w:hint="eastAsia"/>
        </w:rPr>
        <w:t>规约</w:t>
      </w:r>
    </w:p>
    <w:p w14:paraId="63E13972" w14:textId="10408B7D" w:rsidR="004C3F4C" w:rsidRPr="004C3F4C" w:rsidRDefault="004C3F4C" w:rsidP="004C3F4C">
      <w:r>
        <w:rPr>
          <w:rFonts w:hint="eastAsia"/>
        </w:rPr>
        <w:t>领域背景输入文档</w:t>
      </w:r>
      <w:r w:rsidR="00EE3DDB">
        <w:rPr>
          <w:rFonts w:hint="eastAsia"/>
        </w:rPr>
        <w:t>即为分词外部词典</w:t>
      </w:r>
      <w:r>
        <w:rPr>
          <w:rFonts w:hint="eastAsia"/>
        </w:rPr>
        <w:t>，</w:t>
      </w:r>
      <w:r w:rsidR="00EE3DDB">
        <w:rPr>
          <w:rFonts w:ascii="Goudy Old Style" w:hAnsi="Goudy Old Style"/>
          <w:color w:val="3E4349"/>
          <w:sz w:val="26"/>
          <w:szCs w:val="26"/>
          <w:shd w:val="clear" w:color="auto" w:fill="FFFFFF"/>
        </w:rPr>
        <w:t>分词外部词典本身是一个文本文件（</w:t>
      </w:r>
      <w:r w:rsidR="00EE3DDB">
        <w:rPr>
          <w:rFonts w:ascii="Goudy Old Style" w:hAnsi="Goudy Old Style"/>
          <w:color w:val="3E4349"/>
          <w:sz w:val="26"/>
          <w:szCs w:val="26"/>
          <w:shd w:val="clear" w:color="auto" w:fill="FFFFFF"/>
        </w:rPr>
        <w:t>plain text</w:t>
      </w:r>
      <w:r w:rsidR="00EE3DDB">
        <w:rPr>
          <w:rFonts w:ascii="Goudy Old Style" w:hAnsi="Goudy Old Style"/>
          <w:color w:val="3E4349"/>
          <w:sz w:val="26"/>
          <w:szCs w:val="26"/>
          <w:shd w:val="clear" w:color="auto" w:fill="FFFFFF"/>
        </w:rPr>
        <w:t>），每行指定一个词，编码同样须为</w:t>
      </w:r>
      <w:r w:rsidR="00EE3DDB">
        <w:rPr>
          <w:rFonts w:ascii="Goudy Old Style" w:hAnsi="Goudy Old Style"/>
          <w:color w:val="3E4349"/>
          <w:sz w:val="26"/>
          <w:szCs w:val="26"/>
          <w:shd w:val="clear" w:color="auto" w:fill="FFFFFF"/>
        </w:rPr>
        <w:t xml:space="preserve"> UTF-8</w:t>
      </w:r>
      <w:r w:rsidR="00EE3DDB">
        <w:rPr>
          <w:rFonts w:ascii="Goudy Old Style" w:hAnsi="Goudy Old Style"/>
          <w:color w:val="3E4349"/>
          <w:sz w:val="26"/>
          <w:szCs w:val="26"/>
          <w:shd w:val="clear" w:color="auto" w:fill="FFFFFF"/>
        </w:rPr>
        <w:t>，</w:t>
      </w:r>
    </w:p>
    <w:p w14:paraId="1183AA47" w14:textId="032832AC" w:rsidR="0079534E" w:rsidRPr="0079534E" w:rsidRDefault="0079534E" w:rsidP="0079534E">
      <w:pPr>
        <w:pStyle w:val="3"/>
      </w:pPr>
      <w:bookmarkStart w:id="145" w:name="_Toc530434303"/>
      <w:bookmarkStart w:id="146" w:name="_Toc534196945"/>
      <w:r>
        <w:t>2</w:t>
      </w:r>
      <w:r w:rsidR="008C698B">
        <w:rPr>
          <w:rFonts w:hint="eastAsia"/>
        </w:rPr>
        <w:t>.2</w:t>
      </w:r>
      <w:r w:rsidR="008C698B">
        <w:t xml:space="preserve"> </w:t>
      </w:r>
      <w:r w:rsidR="008C698B">
        <w:rPr>
          <w:rFonts w:hint="eastAsia"/>
        </w:rPr>
        <w:t>输出规约</w:t>
      </w:r>
      <w:bookmarkEnd w:id="145"/>
      <w:bookmarkEnd w:id="146"/>
    </w:p>
    <w:p w14:paraId="01BC7F90" w14:textId="0373FDD7" w:rsidR="008C698B" w:rsidRDefault="00D2293A" w:rsidP="000D7B7D">
      <w:pPr>
        <w:ind w:firstLine="420"/>
      </w:pPr>
      <w:r>
        <w:rPr>
          <w:rFonts w:hint="eastAsia"/>
        </w:rPr>
        <w:t>即RUCM规约</w:t>
      </w:r>
      <w:r w:rsidR="000D7B7D">
        <w:rPr>
          <w:rFonts w:hint="eastAsia"/>
        </w:rPr>
        <w:t>，因为最后的输出文档是由RUCM所组成。</w:t>
      </w:r>
      <w:r w:rsidR="003C50F9">
        <w:rPr>
          <w:rFonts w:hint="eastAsia"/>
        </w:rPr>
        <w:t>简单可以描述为RUCM的26种语法限制。详细描述如下：</w:t>
      </w:r>
    </w:p>
    <w:p w14:paraId="79FCC84C" w14:textId="1A1517DB" w:rsidR="00DC691B" w:rsidRDefault="00DC691B" w:rsidP="00DC691B">
      <w:pPr>
        <w:pStyle w:val="a6"/>
        <w:numPr>
          <w:ilvl w:val="0"/>
          <w:numId w:val="4"/>
        </w:numPr>
        <w:ind w:firstLineChars="0"/>
      </w:pPr>
      <w:r>
        <w:t>基本信息</w:t>
      </w:r>
    </w:p>
    <w:p w14:paraId="3640FD42" w14:textId="7C19CED2" w:rsidR="00DC691B" w:rsidRDefault="00DC691B" w:rsidP="00DC691B">
      <w:pPr>
        <w:pStyle w:val="a6"/>
        <w:numPr>
          <w:ilvl w:val="1"/>
          <w:numId w:val="4"/>
        </w:numPr>
        <w:ind w:firstLineChars="0"/>
      </w:pPr>
      <w:r>
        <w:t>用例名称：</w:t>
      </w:r>
    </w:p>
    <w:p w14:paraId="052050BE" w14:textId="15EF7441" w:rsidR="00DC691B" w:rsidRDefault="00C60F8A" w:rsidP="00DC691B">
      <w:pPr>
        <w:pStyle w:val="a6"/>
        <w:numPr>
          <w:ilvl w:val="2"/>
          <w:numId w:val="4"/>
        </w:numPr>
        <w:ind w:firstLineChars="0"/>
      </w:pPr>
      <w:r>
        <w:rPr>
          <w:rFonts w:hint="eastAsia"/>
        </w:rPr>
        <w:t>描述</w:t>
      </w:r>
      <w:r w:rsidR="00DC691B">
        <w:rPr>
          <w:rFonts w:hint="eastAsia"/>
        </w:rPr>
        <w:t>：</w:t>
      </w:r>
      <w:r w:rsidR="00DC691B">
        <w:t>以动词开头的用例名称</w:t>
      </w:r>
    </w:p>
    <w:p w14:paraId="6ED522A7" w14:textId="795D2C29" w:rsidR="00DC691B" w:rsidRDefault="00DC691B" w:rsidP="00DC691B">
      <w:pPr>
        <w:pStyle w:val="a6"/>
        <w:numPr>
          <w:ilvl w:val="2"/>
          <w:numId w:val="4"/>
        </w:numPr>
        <w:ind w:firstLineChars="0"/>
      </w:pPr>
      <w:r>
        <w:rPr>
          <w:rFonts w:hint="eastAsia"/>
        </w:rPr>
        <w:t>格式：</w:t>
      </w:r>
      <w:r w:rsidRPr="00DC691B">
        <w:rPr>
          <w:rFonts w:hint="eastAsia"/>
        </w:rPr>
        <w:t>动词短语，动词</w:t>
      </w:r>
      <w:r w:rsidRPr="00DC691B">
        <w:t>+名词</w:t>
      </w:r>
    </w:p>
    <w:p w14:paraId="067421DA" w14:textId="7605B6FE" w:rsidR="00DC691B" w:rsidRDefault="00DC691B" w:rsidP="00DC691B">
      <w:pPr>
        <w:pStyle w:val="a6"/>
        <w:numPr>
          <w:ilvl w:val="1"/>
          <w:numId w:val="4"/>
        </w:numPr>
        <w:ind w:firstLineChars="0"/>
      </w:pPr>
      <w:r w:rsidRPr="00DC691B">
        <w:rPr>
          <w:rFonts w:hint="eastAsia"/>
        </w:rPr>
        <w:t>简要描述：</w:t>
      </w:r>
    </w:p>
    <w:p w14:paraId="544A300C" w14:textId="7FBBF08D" w:rsidR="00DC691B" w:rsidRDefault="00C60F8A" w:rsidP="00DC691B">
      <w:pPr>
        <w:pStyle w:val="a6"/>
        <w:numPr>
          <w:ilvl w:val="2"/>
          <w:numId w:val="4"/>
        </w:numPr>
        <w:ind w:firstLineChars="0"/>
      </w:pPr>
      <w:r>
        <w:rPr>
          <w:rFonts w:hint="eastAsia"/>
        </w:rPr>
        <w:t>描述</w:t>
      </w:r>
      <w:r w:rsidR="00DC691B">
        <w:rPr>
          <w:rFonts w:hint="eastAsia"/>
        </w:rPr>
        <w:t>：</w:t>
      </w:r>
      <w:r w:rsidR="004569A4" w:rsidRPr="004569A4">
        <w:rPr>
          <w:rFonts w:hint="eastAsia"/>
        </w:rPr>
        <w:t>简要概括用例</w:t>
      </w:r>
    </w:p>
    <w:p w14:paraId="1ACA42B9" w14:textId="1A4788D8" w:rsidR="000D7B7D" w:rsidRDefault="004569A4" w:rsidP="000D7B7D">
      <w:pPr>
        <w:pStyle w:val="a6"/>
        <w:numPr>
          <w:ilvl w:val="2"/>
          <w:numId w:val="4"/>
        </w:numPr>
        <w:ind w:firstLineChars="0"/>
      </w:pPr>
      <w:r>
        <w:rPr>
          <w:rFonts w:hint="eastAsia"/>
        </w:rPr>
        <w:t>格式：</w:t>
      </w:r>
      <w:r w:rsidR="00A26224" w:rsidRPr="00A26224">
        <w:rPr>
          <w:rFonts w:hint="eastAsia"/>
        </w:rPr>
        <w:t>一句话</w:t>
      </w:r>
      <w:r w:rsidR="00A26224">
        <w:rPr>
          <w:rFonts w:hint="eastAsia"/>
        </w:rPr>
        <w:t>或多句话</w:t>
      </w:r>
      <w:r w:rsidR="00FC74A1">
        <w:rPr>
          <w:rFonts w:hint="eastAsia"/>
        </w:rPr>
        <w:t>。</w:t>
      </w:r>
    </w:p>
    <w:p w14:paraId="3DEBBEB7" w14:textId="787F9863" w:rsidR="00A26224" w:rsidRDefault="00A26224" w:rsidP="00A26224">
      <w:pPr>
        <w:pStyle w:val="a6"/>
        <w:numPr>
          <w:ilvl w:val="1"/>
          <w:numId w:val="4"/>
        </w:numPr>
        <w:ind w:firstLineChars="0"/>
      </w:pPr>
      <w:r w:rsidRPr="00A26224">
        <w:rPr>
          <w:rFonts w:hint="eastAsia"/>
        </w:rPr>
        <w:t>前置条件：</w:t>
      </w:r>
    </w:p>
    <w:p w14:paraId="5205F969" w14:textId="3FE63640" w:rsidR="00A26224" w:rsidRDefault="00C60F8A" w:rsidP="00A26224">
      <w:pPr>
        <w:pStyle w:val="a6"/>
        <w:numPr>
          <w:ilvl w:val="2"/>
          <w:numId w:val="4"/>
        </w:numPr>
        <w:ind w:firstLineChars="0"/>
      </w:pPr>
      <w:r>
        <w:rPr>
          <w:rFonts w:hint="eastAsia"/>
        </w:rPr>
        <w:t>描述</w:t>
      </w:r>
      <w:r w:rsidR="00A26224">
        <w:rPr>
          <w:rFonts w:hint="eastAsia"/>
        </w:rPr>
        <w:t>：</w:t>
      </w:r>
      <w:r w:rsidR="00A26224" w:rsidRPr="00A26224">
        <w:rPr>
          <w:rFonts w:hint="eastAsia"/>
        </w:rPr>
        <w:t>本用例执行所需要的条件（</w:t>
      </w:r>
      <w:r w:rsidR="00A26224" w:rsidRPr="00A26224">
        <w:t>what should be true）</w:t>
      </w:r>
    </w:p>
    <w:p w14:paraId="1CF8BDAF" w14:textId="64BB33C8" w:rsidR="00A26224" w:rsidRDefault="00A26224" w:rsidP="00A26224">
      <w:pPr>
        <w:pStyle w:val="a6"/>
        <w:numPr>
          <w:ilvl w:val="2"/>
          <w:numId w:val="4"/>
        </w:numPr>
        <w:ind w:firstLineChars="0"/>
      </w:pPr>
      <w:r>
        <w:rPr>
          <w:rFonts w:hint="eastAsia"/>
        </w:rPr>
        <w:t>格式：一句话或多句话。</w:t>
      </w:r>
    </w:p>
    <w:p w14:paraId="7CBE6EB2" w14:textId="1651E044" w:rsidR="00C60F8A" w:rsidRDefault="00C60F8A" w:rsidP="00C60F8A">
      <w:pPr>
        <w:pStyle w:val="a6"/>
        <w:numPr>
          <w:ilvl w:val="1"/>
          <w:numId w:val="4"/>
        </w:numPr>
        <w:ind w:firstLineChars="0"/>
      </w:pPr>
      <w:r>
        <w:rPr>
          <w:rFonts w:hint="eastAsia"/>
        </w:rPr>
        <w:t>主要活动者：</w:t>
      </w:r>
    </w:p>
    <w:p w14:paraId="5E1550B1" w14:textId="0E084DA0" w:rsidR="00C60F8A" w:rsidRDefault="00C60F8A" w:rsidP="00C60F8A">
      <w:pPr>
        <w:pStyle w:val="a6"/>
        <w:numPr>
          <w:ilvl w:val="2"/>
          <w:numId w:val="4"/>
        </w:numPr>
        <w:ind w:firstLineChars="0"/>
      </w:pPr>
      <w:r>
        <w:rPr>
          <w:rFonts w:hint="eastAsia"/>
        </w:rPr>
        <w:t>描述：</w:t>
      </w:r>
      <w:r w:rsidR="00671A12">
        <w:rPr>
          <w:rFonts w:hint="eastAsia"/>
        </w:rPr>
        <w:t>本用例的发起者</w:t>
      </w:r>
    </w:p>
    <w:p w14:paraId="6F96B356" w14:textId="38C034D9" w:rsidR="00671A12" w:rsidRDefault="00671A12" w:rsidP="00C60F8A">
      <w:pPr>
        <w:pStyle w:val="a6"/>
        <w:numPr>
          <w:ilvl w:val="2"/>
          <w:numId w:val="4"/>
        </w:numPr>
        <w:ind w:firstLineChars="0"/>
      </w:pPr>
      <w:r>
        <w:rPr>
          <w:rFonts w:hint="eastAsia"/>
        </w:rPr>
        <w:t>格式：名词</w:t>
      </w:r>
    </w:p>
    <w:p w14:paraId="40B83C01" w14:textId="4569D560" w:rsidR="00671A12" w:rsidRDefault="00671A12" w:rsidP="00671A12">
      <w:pPr>
        <w:pStyle w:val="a6"/>
        <w:numPr>
          <w:ilvl w:val="1"/>
          <w:numId w:val="4"/>
        </w:numPr>
        <w:ind w:firstLineChars="0"/>
      </w:pPr>
      <w:r>
        <w:rPr>
          <w:rFonts w:hint="eastAsia"/>
        </w:rPr>
        <w:t>次要活动者：</w:t>
      </w:r>
    </w:p>
    <w:p w14:paraId="6CCB2BE4" w14:textId="77777777" w:rsidR="00671A12" w:rsidRPr="00671A12" w:rsidRDefault="00671A12" w:rsidP="00671A12">
      <w:pPr>
        <w:pStyle w:val="a6"/>
        <w:numPr>
          <w:ilvl w:val="2"/>
          <w:numId w:val="4"/>
        </w:numPr>
        <w:ind w:firstLineChars="0"/>
      </w:pPr>
      <w:r>
        <w:rPr>
          <w:rFonts w:hint="eastAsia"/>
        </w:rPr>
        <w:t>描述：</w:t>
      </w:r>
      <w:r w:rsidRPr="00671A12">
        <w:rPr>
          <w:rFonts w:hint="eastAsia"/>
        </w:rPr>
        <w:t>完成用例提供的服务系统所依赖的其他活动者</w:t>
      </w:r>
    </w:p>
    <w:p w14:paraId="082BA2AA" w14:textId="5812B964" w:rsidR="00671A12" w:rsidRDefault="00671A12" w:rsidP="00671A12">
      <w:pPr>
        <w:pStyle w:val="a6"/>
        <w:numPr>
          <w:ilvl w:val="2"/>
          <w:numId w:val="4"/>
        </w:numPr>
        <w:ind w:firstLineChars="0"/>
      </w:pPr>
      <w:r>
        <w:rPr>
          <w:rFonts w:hint="eastAsia"/>
        </w:rPr>
        <w:t>格式：名词或“None”</w:t>
      </w:r>
    </w:p>
    <w:p w14:paraId="615F1043" w14:textId="0410A5E0" w:rsidR="00671A12" w:rsidRDefault="00671A12" w:rsidP="00671A12">
      <w:pPr>
        <w:pStyle w:val="a6"/>
        <w:numPr>
          <w:ilvl w:val="0"/>
          <w:numId w:val="4"/>
        </w:numPr>
        <w:ind w:firstLineChars="0"/>
      </w:pPr>
      <w:r>
        <w:rPr>
          <w:rFonts w:hint="eastAsia"/>
        </w:rPr>
        <w:t>关系描述：</w:t>
      </w:r>
    </w:p>
    <w:p w14:paraId="0DB845E4" w14:textId="3F75CF5C" w:rsidR="00671A12" w:rsidRDefault="00671A12" w:rsidP="00671A12">
      <w:pPr>
        <w:pStyle w:val="a6"/>
        <w:numPr>
          <w:ilvl w:val="1"/>
          <w:numId w:val="4"/>
        </w:numPr>
        <w:ind w:firstLineChars="0"/>
      </w:pPr>
      <w:r>
        <w:rPr>
          <w:rFonts w:hint="eastAsia"/>
        </w:rPr>
        <w:t>依赖关系：</w:t>
      </w:r>
    </w:p>
    <w:p w14:paraId="25A0D703" w14:textId="2C9F3169" w:rsidR="00671A12" w:rsidRDefault="00671A12" w:rsidP="00671A12">
      <w:pPr>
        <w:pStyle w:val="a6"/>
        <w:numPr>
          <w:ilvl w:val="2"/>
          <w:numId w:val="4"/>
        </w:numPr>
        <w:ind w:firstLineChars="0"/>
      </w:pPr>
      <w:r>
        <w:rPr>
          <w:rFonts w:hint="eastAsia"/>
        </w:rPr>
        <w:t>描述：</w:t>
      </w:r>
      <w:r w:rsidRPr="00671A12">
        <w:rPr>
          <w:rFonts w:hint="eastAsia"/>
        </w:rPr>
        <w:t>包含和扩展其他用例</w:t>
      </w:r>
    </w:p>
    <w:p w14:paraId="5EC09779" w14:textId="77777777" w:rsidR="00671A12" w:rsidRDefault="00671A12" w:rsidP="00671A12">
      <w:pPr>
        <w:pStyle w:val="a6"/>
        <w:numPr>
          <w:ilvl w:val="2"/>
          <w:numId w:val="4"/>
        </w:numPr>
        <w:ind w:firstLineChars="0"/>
      </w:pPr>
      <w:r>
        <w:rPr>
          <w:rFonts w:hint="eastAsia"/>
        </w:rPr>
        <w:lastRenderedPageBreak/>
        <w:t>格式：</w:t>
      </w:r>
    </w:p>
    <w:p w14:paraId="03009A17" w14:textId="0678AE3A" w:rsidR="00671A12" w:rsidRDefault="00671A12" w:rsidP="00671A12">
      <w:pPr>
        <w:pStyle w:val="a6"/>
        <w:numPr>
          <w:ilvl w:val="3"/>
          <w:numId w:val="4"/>
        </w:numPr>
        <w:ind w:firstLineChars="0"/>
      </w:pPr>
      <w:r w:rsidRPr="00671A12">
        <w:rPr>
          <w:rFonts w:hint="eastAsia"/>
        </w:rPr>
        <w:t>“</w:t>
      </w:r>
      <w:r w:rsidRPr="00671A12">
        <w:t>None”或</w:t>
      </w:r>
    </w:p>
    <w:p w14:paraId="2BD0DB45" w14:textId="674DEAD6" w:rsidR="00671A12" w:rsidRDefault="00671A12" w:rsidP="00671A12">
      <w:pPr>
        <w:pStyle w:val="a6"/>
        <w:numPr>
          <w:ilvl w:val="3"/>
          <w:numId w:val="4"/>
        </w:numPr>
        <w:ind w:firstLineChars="0"/>
      </w:pPr>
      <w:r w:rsidRPr="00671A12">
        <w:rPr>
          <w:rFonts w:hint="eastAsia"/>
        </w:rPr>
        <w:t>关键词</w:t>
      </w:r>
      <w:proofErr w:type="gramStart"/>
      <w:r w:rsidRPr="00671A12">
        <w:rPr>
          <w:rFonts w:hint="eastAsia"/>
        </w:rPr>
        <w:t>”</w:t>
      </w:r>
      <w:proofErr w:type="gramEnd"/>
      <w:r w:rsidRPr="00671A12">
        <w:t>INCLUDE USE CASE”/”EXTENDED BY USE CASE” + 其他用例名</w:t>
      </w:r>
    </w:p>
    <w:p w14:paraId="5A383C34" w14:textId="5C030014" w:rsidR="00671A12" w:rsidRDefault="00671A12" w:rsidP="00671A12">
      <w:pPr>
        <w:pStyle w:val="a6"/>
        <w:numPr>
          <w:ilvl w:val="1"/>
          <w:numId w:val="4"/>
        </w:numPr>
        <w:ind w:firstLineChars="0"/>
      </w:pPr>
      <w:r>
        <w:rPr>
          <w:rFonts w:hint="eastAsia"/>
        </w:rPr>
        <w:t>泛化关系</w:t>
      </w:r>
    </w:p>
    <w:p w14:paraId="7A26F99F" w14:textId="6BABFC02" w:rsidR="00671A12" w:rsidRDefault="00671A12" w:rsidP="00671A12">
      <w:pPr>
        <w:pStyle w:val="a6"/>
        <w:numPr>
          <w:ilvl w:val="2"/>
          <w:numId w:val="4"/>
        </w:numPr>
        <w:ind w:firstLineChars="0"/>
      </w:pPr>
      <w:r>
        <w:rPr>
          <w:rFonts w:hint="eastAsia"/>
        </w:rPr>
        <w:t>描述：</w:t>
      </w:r>
      <w:r w:rsidRPr="00671A12">
        <w:rPr>
          <w:rFonts w:hint="eastAsia"/>
        </w:rPr>
        <w:t>对其他用例的泛化</w:t>
      </w:r>
    </w:p>
    <w:p w14:paraId="5F2D8920" w14:textId="7BC16C0D" w:rsidR="00671A12" w:rsidRDefault="00671A12" w:rsidP="00671A12">
      <w:pPr>
        <w:pStyle w:val="a6"/>
        <w:numPr>
          <w:ilvl w:val="2"/>
          <w:numId w:val="4"/>
        </w:numPr>
        <w:ind w:firstLineChars="0"/>
      </w:pPr>
      <w:r>
        <w:rPr>
          <w:rFonts w:hint="eastAsia"/>
        </w:rPr>
        <w:t>格式：“None”或？？？（暂时没有实例和关键词）</w:t>
      </w:r>
    </w:p>
    <w:p w14:paraId="144724AC" w14:textId="465B325F" w:rsidR="00671A12" w:rsidRDefault="00671A12" w:rsidP="00671A12">
      <w:pPr>
        <w:pStyle w:val="a6"/>
        <w:numPr>
          <w:ilvl w:val="0"/>
          <w:numId w:val="4"/>
        </w:numPr>
        <w:ind w:firstLineChars="0"/>
      </w:pPr>
      <w:r>
        <w:rPr>
          <w:rFonts w:hint="eastAsia"/>
        </w:rPr>
        <w:t>基本事件流：</w:t>
      </w:r>
    </w:p>
    <w:p w14:paraId="02ED6BD1" w14:textId="00B91BBD" w:rsidR="00671A12" w:rsidRDefault="00671A12" w:rsidP="00671A12">
      <w:pPr>
        <w:pStyle w:val="a6"/>
        <w:numPr>
          <w:ilvl w:val="1"/>
          <w:numId w:val="4"/>
        </w:numPr>
        <w:ind w:firstLineChars="0"/>
      </w:pPr>
      <w:r>
        <w:rPr>
          <w:rFonts w:hint="eastAsia"/>
        </w:rPr>
        <w:t>步骤号：</w:t>
      </w:r>
    </w:p>
    <w:p w14:paraId="5869C014" w14:textId="2DC797DF" w:rsidR="00671A12" w:rsidRDefault="00671A12" w:rsidP="00671A12">
      <w:pPr>
        <w:pStyle w:val="a6"/>
        <w:numPr>
          <w:ilvl w:val="2"/>
          <w:numId w:val="4"/>
        </w:numPr>
        <w:ind w:firstLineChars="0"/>
      </w:pPr>
      <w:r>
        <w:rPr>
          <w:rFonts w:hint="eastAsia"/>
        </w:rPr>
        <w:t>描述：</w:t>
      </w:r>
      <w:r w:rsidRPr="00671A12">
        <w:rPr>
          <w:rFonts w:hint="eastAsia"/>
        </w:rPr>
        <w:t>顺序排列的数字</w:t>
      </w:r>
    </w:p>
    <w:p w14:paraId="718E8097" w14:textId="71A9D96A" w:rsidR="00671A12" w:rsidRDefault="00671A12" w:rsidP="00671A12">
      <w:pPr>
        <w:pStyle w:val="a6"/>
        <w:numPr>
          <w:ilvl w:val="2"/>
          <w:numId w:val="4"/>
        </w:numPr>
        <w:ind w:firstLineChars="0"/>
      </w:pPr>
      <w:r>
        <w:rPr>
          <w:rFonts w:hint="eastAsia"/>
        </w:rPr>
        <w:t>格式：</w:t>
      </w:r>
      <w:r w:rsidRPr="00671A12">
        <w:rPr>
          <w:rFonts w:hint="eastAsia"/>
        </w:rPr>
        <w:t>“</w:t>
      </w:r>
      <w:r w:rsidRPr="00671A12">
        <w:t>STEP”+数字</w:t>
      </w:r>
    </w:p>
    <w:p w14:paraId="0C48E6BC" w14:textId="1C06A4FB" w:rsidR="00671A12" w:rsidRDefault="00671A12" w:rsidP="00671A12">
      <w:pPr>
        <w:pStyle w:val="a6"/>
        <w:numPr>
          <w:ilvl w:val="1"/>
          <w:numId w:val="4"/>
        </w:numPr>
        <w:ind w:firstLineChars="0"/>
      </w:pPr>
      <w:r>
        <w:rPr>
          <w:rFonts w:hint="eastAsia"/>
        </w:rPr>
        <w:t>事件流：</w:t>
      </w:r>
    </w:p>
    <w:p w14:paraId="45F3F332" w14:textId="429C9E78" w:rsidR="00671A12" w:rsidRDefault="00671A12" w:rsidP="00671A12">
      <w:pPr>
        <w:pStyle w:val="a6"/>
        <w:numPr>
          <w:ilvl w:val="2"/>
          <w:numId w:val="4"/>
        </w:numPr>
        <w:ind w:firstLineChars="0"/>
      </w:pPr>
      <w:r>
        <w:rPr>
          <w:rFonts w:hint="eastAsia"/>
        </w:rPr>
        <w:t>描述：</w:t>
      </w:r>
      <w:r w:rsidRPr="00671A12">
        <w:rPr>
          <w:rFonts w:hint="eastAsia"/>
        </w:rPr>
        <w:t>主要的“成功”路径的说明</w:t>
      </w:r>
    </w:p>
    <w:p w14:paraId="0D78330B" w14:textId="7AFDE68D" w:rsidR="00671A12" w:rsidRDefault="00671A12" w:rsidP="00671A12">
      <w:pPr>
        <w:pStyle w:val="a6"/>
        <w:numPr>
          <w:ilvl w:val="2"/>
          <w:numId w:val="4"/>
        </w:numPr>
        <w:ind w:firstLineChars="0"/>
      </w:pPr>
      <w:r>
        <w:rPr>
          <w:rFonts w:hint="eastAsia"/>
        </w:rPr>
        <w:t>格式：</w:t>
      </w:r>
    </w:p>
    <w:p w14:paraId="7982A768" w14:textId="4AC8DC3D" w:rsidR="001C3B02" w:rsidRDefault="001C3B02" w:rsidP="001C3B02">
      <w:pPr>
        <w:pStyle w:val="a6"/>
        <w:numPr>
          <w:ilvl w:val="3"/>
          <w:numId w:val="4"/>
        </w:numPr>
        <w:ind w:firstLineChars="0"/>
      </w:pPr>
      <w:r>
        <w:t>&lt;step&gt;</w:t>
      </w:r>
      <w:r>
        <w:rPr>
          <w:rFonts w:hint="eastAsia"/>
        </w:rPr>
        <w:t>：一行</w:t>
      </w:r>
    </w:p>
    <w:p w14:paraId="3B8C8F76" w14:textId="3300D6A0" w:rsidR="001C3B02" w:rsidRDefault="001C3B02" w:rsidP="001C3B02">
      <w:pPr>
        <w:pStyle w:val="a6"/>
        <w:numPr>
          <w:ilvl w:val="3"/>
          <w:numId w:val="4"/>
        </w:numPr>
        <w:ind w:firstLineChars="0"/>
      </w:pPr>
      <w:r>
        <w:rPr>
          <w:rFonts w:hint="eastAsia"/>
        </w:rPr>
        <w:t>&lt;</w:t>
      </w:r>
      <w:r>
        <w:t>action&gt;</w:t>
      </w:r>
      <w:r w:rsidR="00A55016">
        <w:rPr>
          <w:rFonts w:hint="eastAsia"/>
        </w:rPr>
        <w:t>：</w:t>
      </w:r>
      <w:r w:rsidRPr="001C3B02">
        <w:rPr>
          <w:rFonts w:hint="eastAsia"/>
        </w:rPr>
        <w:t>简单句，主语</w:t>
      </w:r>
      <w:r w:rsidRPr="001C3B02">
        <w:t>+谓语（+宾语），不能出现代词、否定词</w:t>
      </w:r>
    </w:p>
    <w:p w14:paraId="200A33D1" w14:textId="11240810" w:rsidR="00671A12" w:rsidRPr="00671A12" w:rsidRDefault="001C3B02" w:rsidP="00671A12">
      <w:pPr>
        <w:pStyle w:val="a6"/>
        <w:numPr>
          <w:ilvl w:val="3"/>
          <w:numId w:val="4"/>
        </w:numPr>
        <w:ind w:firstLineChars="0"/>
      </w:pPr>
      <w:r>
        <w:t>&lt;step&gt;</w:t>
      </w:r>
      <w:r w:rsidR="00A55016">
        <w:rPr>
          <w:rFonts w:hint="eastAsia"/>
        </w:rPr>
        <w:t>：</w:t>
      </w:r>
      <w:r w:rsidR="00671A12" w:rsidRPr="00671A12">
        <w:t>(the system)</w:t>
      </w:r>
      <w:r w:rsidR="00671A12">
        <w:t xml:space="preserve"> </w:t>
      </w:r>
      <w:r w:rsidR="00671A12" w:rsidRPr="00671A12">
        <w:t>VALIDATES THAT &lt;condition&gt;为一句话</w:t>
      </w:r>
    </w:p>
    <w:p w14:paraId="75588D0A" w14:textId="749C0B52" w:rsidR="00671A12" w:rsidRDefault="00A55016" w:rsidP="00671A12">
      <w:pPr>
        <w:pStyle w:val="a6"/>
        <w:numPr>
          <w:ilvl w:val="3"/>
          <w:numId w:val="4"/>
        </w:numPr>
        <w:ind w:firstLineChars="0"/>
      </w:pPr>
      <w:r>
        <w:t>&lt;step&gt;</w:t>
      </w:r>
      <w:r>
        <w:rPr>
          <w:rFonts w:hint="eastAsia"/>
        </w:rPr>
        <w:t>：</w:t>
      </w:r>
      <w:r w:rsidR="00671A12" w:rsidRPr="00671A12">
        <w:t>&lt;action&gt; MEANWHILE &lt;action&gt;</w:t>
      </w:r>
      <w:r w:rsidR="00671A12">
        <w:t xml:space="preserve"> | MEANWHILE &lt;action&gt;</w:t>
      </w:r>
      <w:r>
        <w:t xml:space="preserve"> </w:t>
      </w:r>
    </w:p>
    <w:p w14:paraId="4206E6C4" w14:textId="5D7A4610" w:rsidR="00671A12" w:rsidRDefault="00322934" w:rsidP="00671A12">
      <w:pPr>
        <w:pStyle w:val="a6"/>
        <w:numPr>
          <w:ilvl w:val="3"/>
          <w:numId w:val="4"/>
        </w:numPr>
        <w:ind w:firstLineChars="0"/>
      </w:pPr>
      <w:r>
        <w:t>&lt;step&gt;</w:t>
      </w:r>
      <w:r>
        <w:rPr>
          <w:rFonts w:hint="eastAsia"/>
        </w:rPr>
        <w:t>：</w:t>
      </w:r>
      <w:r w:rsidR="00671A12" w:rsidRPr="00671A12">
        <w:t xml:space="preserve">DO &lt;steps&gt; UNTIL &lt;condition&gt; </w:t>
      </w:r>
    </w:p>
    <w:p w14:paraId="54437F8E" w14:textId="3478B6BA" w:rsidR="00671A12" w:rsidRDefault="00671A12" w:rsidP="00671A12">
      <w:pPr>
        <w:pStyle w:val="a6"/>
        <w:numPr>
          <w:ilvl w:val="4"/>
          <w:numId w:val="4"/>
        </w:numPr>
        <w:ind w:firstLineChars="0"/>
      </w:pPr>
      <w:r w:rsidRPr="00671A12">
        <w:t>steps占一行，condition为一句话</w:t>
      </w:r>
    </w:p>
    <w:p w14:paraId="59025F40" w14:textId="77777777" w:rsidR="001C3B02" w:rsidRDefault="001C3B02" w:rsidP="001C3B02">
      <w:pPr>
        <w:pStyle w:val="a6"/>
        <w:numPr>
          <w:ilvl w:val="3"/>
          <w:numId w:val="4"/>
        </w:numPr>
        <w:ind w:firstLineChars="0"/>
      </w:pPr>
      <w:r>
        <w:t>IF &lt;condition&gt; THEN &lt;steps&gt; ENDIF</w:t>
      </w:r>
    </w:p>
    <w:p w14:paraId="4B0D0E8A" w14:textId="77777777" w:rsidR="001C3B02" w:rsidRDefault="001C3B02" w:rsidP="001C3B02">
      <w:pPr>
        <w:pStyle w:val="a6"/>
        <w:numPr>
          <w:ilvl w:val="3"/>
          <w:numId w:val="4"/>
        </w:numPr>
        <w:ind w:firstLineChars="0"/>
      </w:pPr>
      <w:r>
        <w:t>IF &lt;condition&gt; THEN &lt;steps&gt; ELSE &lt;steps&gt; ENDIF</w:t>
      </w:r>
    </w:p>
    <w:p w14:paraId="1606C428" w14:textId="17513600" w:rsidR="001C3B02" w:rsidRDefault="001C3B02" w:rsidP="00322934">
      <w:pPr>
        <w:pStyle w:val="a6"/>
        <w:numPr>
          <w:ilvl w:val="3"/>
          <w:numId w:val="4"/>
        </w:numPr>
        <w:ind w:firstLineChars="0"/>
      </w:pPr>
      <w:r>
        <w:t>IF &lt;condition&gt; THEN &lt;steps&gt; ELSEIF &lt;condition&gt; THEN&lt;steps&gt; ENDIF</w:t>
      </w:r>
      <w:r w:rsidR="00322934">
        <w:t xml:space="preserve"> </w:t>
      </w:r>
    </w:p>
    <w:p w14:paraId="469B0819" w14:textId="18D95CD8" w:rsidR="00671A12" w:rsidRDefault="00671A12" w:rsidP="00671A12">
      <w:pPr>
        <w:pStyle w:val="a6"/>
        <w:numPr>
          <w:ilvl w:val="1"/>
          <w:numId w:val="4"/>
        </w:numPr>
        <w:ind w:firstLineChars="0"/>
      </w:pPr>
      <w:r>
        <w:rPr>
          <w:rFonts w:hint="eastAsia"/>
        </w:rPr>
        <w:t>后置条件：</w:t>
      </w:r>
    </w:p>
    <w:p w14:paraId="65CB95FF" w14:textId="400ECFBC" w:rsidR="00671A12" w:rsidRDefault="00671A12" w:rsidP="00671A12">
      <w:pPr>
        <w:pStyle w:val="a6"/>
        <w:numPr>
          <w:ilvl w:val="2"/>
          <w:numId w:val="4"/>
        </w:numPr>
        <w:ind w:firstLineChars="0"/>
      </w:pPr>
      <w:r>
        <w:rPr>
          <w:rFonts w:hint="eastAsia"/>
        </w:rPr>
        <w:t>描述：</w:t>
      </w:r>
      <w:r w:rsidRPr="00671A12">
        <w:rPr>
          <w:rFonts w:hint="eastAsia"/>
        </w:rPr>
        <w:t>基本事件流执行后产生的变化</w:t>
      </w:r>
    </w:p>
    <w:p w14:paraId="13443564" w14:textId="0AC97E89" w:rsidR="00671A12" w:rsidRDefault="00671A12" w:rsidP="00671A12">
      <w:pPr>
        <w:pStyle w:val="a6"/>
        <w:numPr>
          <w:ilvl w:val="2"/>
          <w:numId w:val="4"/>
        </w:numPr>
        <w:ind w:firstLineChars="0"/>
      </w:pPr>
      <w:r>
        <w:rPr>
          <w:rFonts w:hint="eastAsia"/>
        </w:rPr>
        <w:t>格式：一句话或多句话</w:t>
      </w:r>
    </w:p>
    <w:p w14:paraId="6F07FBB3" w14:textId="2E196172" w:rsidR="001C3B02" w:rsidRDefault="001C3B02" w:rsidP="001C3B02">
      <w:pPr>
        <w:pStyle w:val="a6"/>
        <w:numPr>
          <w:ilvl w:val="0"/>
          <w:numId w:val="4"/>
        </w:numPr>
        <w:ind w:firstLineChars="0"/>
      </w:pPr>
      <w:r>
        <w:rPr>
          <w:rFonts w:hint="eastAsia"/>
        </w:rPr>
        <w:t>分支事件流：</w:t>
      </w:r>
    </w:p>
    <w:p w14:paraId="1EBC1FBE" w14:textId="64B88910" w:rsidR="001C3B02" w:rsidRDefault="001C3B02" w:rsidP="001C3B02">
      <w:pPr>
        <w:pStyle w:val="a6"/>
        <w:numPr>
          <w:ilvl w:val="1"/>
          <w:numId w:val="4"/>
        </w:numPr>
        <w:ind w:firstLineChars="0"/>
      </w:pPr>
      <w:r>
        <w:rPr>
          <w:rFonts w:hint="eastAsia"/>
        </w:rPr>
        <w:t>格式：</w:t>
      </w:r>
    </w:p>
    <w:p w14:paraId="296BBCA8" w14:textId="79C08C0E" w:rsidR="001C3B02" w:rsidRDefault="001C3B02" w:rsidP="001C3B02">
      <w:pPr>
        <w:pStyle w:val="a6"/>
        <w:numPr>
          <w:ilvl w:val="2"/>
          <w:numId w:val="4"/>
        </w:numPr>
        <w:ind w:firstLineChars="0"/>
      </w:pPr>
      <w:r>
        <w:rPr>
          <w:rFonts w:hint="eastAsia"/>
        </w:rPr>
        <w:t>事件</w:t>
      </w:r>
      <w:proofErr w:type="gramStart"/>
      <w:r>
        <w:rPr>
          <w:rFonts w:hint="eastAsia"/>
        </w:rPr>
        <w:t>流内部</w:t>
      </w:r>
      <w:proofErr w:type="gramEnd"/>
      <w:r>
        <w:rPr>
          <w:rFonts w:hint="eastAsia"/>
        </w:rPr>
        <w:t>要求相同。</w:t>
      </w:r>
    </w:p>
    <w:p w14:paraId="6AC9FDFA" w14:textId="167B9D47" w:rsidR="001C3B02" w:rsidRDefault="001C3B02" w:rsidP="001C3B02">
      <w:pPr>
        <w:pStyle w:val="a6"/>
        <w:numPr>
          <w:ilvl w:val="2"/>
          <w:numId w:val="4"/>
        </w:numPr>
        <w:ind w:firstLineChars="0"/>
      </w:pPr>
      <w:r>
        <w:rPr>
          <w:rFonts w:hint="eastAsia"/>
        </w:rPr>
        <w:t>后置条件要求相同</w:t>
      </w:r>
    </w:p>
    <w:p w14:paraId="37C0CBEB" w14:textId="7E0B91C7" w:rsidR="001C3B02" w:rsidRDefault="001C3B02" w:rsidP="001C3B02">
      <w:pPr>
        <w:pStyle w:val="a6"/>
        <w:numPr>
          <w:ilvl w:val="2"/>
          <w:numId w:val="4"/>
        </w:numPr>
        <w:ind w:firstLineChars="0"/>
      </w:pPr>
      <w:r w:rsidRPr="001C3B02">
        <w:rPr>
          <w:rFonts w:hint="eastAsia"/>
        </w:rPr>
        <w:t>所有分支事件</w:t>
      </w:r>
      <w:proofErr w:type="gramStart"/>
      <w:r w:rsidRPr="001C3B02">
        <w:rPr>
          <w:rFonts w:hint="eastAsia"/>
        </w:rPr>
        <w:t>流必须</w:t>
      </w:r>
      <w:proofErr w:type="gramEnd"/>
      <w:r w:rsidRPr="001C3B02">
        <w:rPr>
          <w:rFonts w:hint="eastAsia"/>
        </w:rPr>
        <w:t>以“</w:t>
      </w:r>
      <w:r w:rsidRPr="001C3B02">
        <w:t>ABORT”或“RESUME”+”RFS”+数字结尾，占据一行</w:t>
      </w:r>
    </w:p>
    <w:p w14:paraId="04C90033" w14:textId="74C76453" w:rsidR="001C3B02" w:rsidRDefault="001C3B02" w:rsidP="001C3B02">
      <w:pPr>
        <w:pStyle w:val="a6"/>
        <w:numPr>
          <w:ilvl w:val="1"/>
          <w:numId w:val="4"/>
        </w:numPr>
        <w:ind w:firstLineChars="0"/>
      </w:pPr>
      <w:r>
        <w:rPr>
          <w:rFonts w:hint="eastAsia"/>
        </w:rPr>
        <w:t>分类：</w:t>
      </w:r>
    </w:p>
    <w:p w14:paraId="2060B8F8" w14:textId="3FFADF55" w:rsidR="001C3B02" w:rsidRDefault="001C3B02" w:rsidP="001C3B02">
      <w:pPr>
        <w:pStyle w:val="a6"/>
        <w:numPr>
          <w:ilvl w:val="2"/>
          <w:numId w:val="4"/>
        </w:numPr>
        <w:ind w:firstLineChars="0"/>
      </w:pPr>
      <w:r>
        <w:rPr>
          <w:rFonts w:hint="eastAsia"/>
        </w:rPr>
        <w:t>特定分支流：</w:t>
      </w:r>
      <w:r w:rsidRPr="001C3B02">
        <w:rPr>
          <w:rFonts w:hint="eastAsia"/>
        </w:rPr>
        <w:t>“</w:t>
      </w:r>
      <w:r w:rsidRPr="001C3B02">
        <w:t>RFS”+单个数字</w:t>
      </w:r>
    </w:p>
    <w:p w14:paraId="01926C32" w14:textId="77777777" w:rsidR="001C3B02" w:rsidRPr="001C3B02" w:rsidRDefault="001C3B02" w:rsidP="001C3B02">
      <w:pPr>
        <w:pStyle w:val="a6"/>
        <w:numPr>
          <w:ilvl w:val="2"/>
          <w:numId w:val="4"/>
        </w:numPr>
        <w:ind w:firstLineChars="0"/>
      </w:pPr>
      <w:r w:rsidRPr="001C3B02">
        <w:rPr>
          <w:rFonts w:hint="eastAsia"/>
        </w:rPr>
        <w:t>有界分支流：“</w:t>
      </w:r>
      <w:r w:rsidRPr="001C3B02">
        <w:t>RFS”+数字+“-”+数字</w:t>
      </w:r>
    </w:p>
    <w:p w14:paraId="081D31B3" w14:textId="77777777" w:rsidR="001C3B02" w:rsidRDefault="001C3B02" w:rsidP="001C3B02">
      <w:pPr>
        <w:pStyle w:val="a6"/>
        <w:numPr>
          <w:ilvl w:val="2"/>
          <w:numId w:val="4"/>
        </w:numPr>
        <w:ind w:firstLineChars="0"/>
      </w:pPr>
      <w:r>
        <w:rPr>
          <w:rFonts w:hint="eastAsia"/>
        </w:rPr>
        <w:t>全局分支流：</w:t>
      </w:r>
    </w:p>
    <w:p w14:paraId="4711A2E3" w14:textId="0EE87D57" w:rsidR="001C3B02" w:rsidRDefault="001C3B02" w:rsidP="001C3B02">
      <w:pPr>
        <w:pStyle w:val="a6"/>
        <w:numPr>
          <w:ilvl w:val="3"/>
          <w:numId w:val="4"/>
        </w:numPr>
        <w:ind w:firstLineChars="0"/>
      </w:pPr>
      <w:r>
        <w:rPr>
          <w:rFonts w:hint="eastAsia"/>
        </w:rPr>
        <w:t>“</w:t>
      </w:r>
      <w:r>
        <w:t>IF”+一句话</w:t>
      </w:r>
    </w:p>
    <w:p w14:paraId="0AA2BCF4" w14:textId="77777777" w:rsidR="001C3B02" w:rsidRDefault="001C3B02" w:rsidP="001C3B02">
      <w:pPr>
        <w:pStyle w:val="a6"/>
        <w:numPr>
          <w:ilvl w:val="3"/>
          <w:numId w:val="4"/>
        </w:numPr>
        <w:ind w:firstLineChars="0"/>
      </w:pPr>
      <w:r>
        <w:t>+步骤</w:t>
      </w:r>
    </w:p>
    <w:p w14:paraId="068EFF47" w14:textId="4C9599B6" w:rsidR="000D7B7D" w:rsidRDefault="001C3B02" w:rsidP="000D7B7D">
      <w:pPr>
        <w:pStyle w:val="a6"/>
        <w:numPr>
          <w:ilvl w:val="3"/>
          <w:numId w:val="4"/>
        </w:numPr>
        <w:ind w:firstLineChars="0"/>
      </w:pPr>
      <w:r>
        <w:rPr>
          <w:rFonts w:hint="eastAsia"/>
        </w:rPr>
        <w:t>“</w:t>
      </w:r>
      <w:r>
        <w:t>END IF”</w:t>
      </w:r>
    </w:p>
    <w:p w14:paraId="29F97375" w14:textId="38FDEAE9" w:rsidR="00BF7129" w:rsidRPr="0079534E" w:rsidRDefault="001107E7" w:rsidP="001107E7">
      <w:pPr>
        <w:pStyle w:val="1"/>
      </w:pPr>
      <w:bookmarkStart w:id="147" w:name="_Toc530434304"/>
      <w:bookmarkStart w:id="148" w:name="_Toc534196946"/>
      <w:r>
        <w:rPr>
          <w:rFonts w:hint="eastAsia"/>
        </w:rPr>
        <w:t>3</w:t>
      </w:r>
      <w:r w:rsidR="008F7797" w:rsidRPr="0079534E">
        <w:rPr>
          <w:rFonts w:hint="eastAsia"/>
        </w:rPr>
        <w:t>需求目标</w:t>
      </w:r>
      <w:bookmarkEnd w:id="147"/>
      <w:bookmarkEnd w:id="148"/>
    </w:p>
    <w:p w14:paraId="778836F6" w14:textId="2B96AB77" w:rsidR="00BF7129" w:rsidRPr="00BF7129" w:rsidRDefault="00BF7129" w:rsidP="00BF7129">
      <w:pPr>
        <w:ind w:firstLine="420"/>
      </w:pPr>
      <w:r>
        <w:rPr>
          <w:rFonts w:hint="eastAsia"/>
        </w:rPr>
        <w:t>在这里我们将对于系统所要达成的目标进行描述。</w:t>
      </w:r>
    </w:p>
    <w:p w14:paraId="14FC8C1D" w14:textId="4CD5AEFF" w:rsidR="008F7797" w:rsidRDefault="001107E7" w:rsidP="001107E7">
      <w:pPr>
        <w:pStyle w:val="3"/>
      </w:pPr>
      <w:bookmarkStart w:id="149" w:name="_Toc530434305"/>
      <w:bookmarkStart w:id="150" w:name="_Toc534196947"/>
      <w:r>
        <w:rPr>
          <w:rFonts w:hint="eastAsia"/>
        </w:rPr>
        <w:lastRenderedPageBreak/>
        <w:t>3</w:t>
      </w:r>
      <w:r>
        <w:t>.1</w:t>
      </w:r>
      <w:r w:rsidR="00F85C3C">
        <w:rPr>
          <w:rFonts w:hint="eastAsia"/>
        </w:rPr>
        <w:t>功能性需求</w:t>
      </w:r>
      <w:bookmarkEnd w:id="149"/>
      <w:bookmarkEnd w:id="150"/>
    </w:p>
    <w:p w14:paraId="4A29E8BE" w14:textId="508AE6FE" w:rsidR="006C1B4D" w:rsidRDefault="006C1B4D" w:rsidP="006C1B4D">
      <w:pPr>
        <w:pStyle w:val="a6"/>
        <w:numPr>
          <w:ilvl w:val="0"/>
          <w:numId w:val="5"/>
        </w:numPr>
        <w:ind w:firstLineChars="0"/>
      </w:pPr>
      <w:r>
        <w:rPr>
          <w:rFonts w:hint="eastAsia"/>
        </w:rPr>
        <w:t>系统需要提供GWT转为RUCM的功能</w:t>
      </w:r>
    </w:p>
    <w:p w14:paraId="7BCC80CD" w14:textId="765A7CD7" w:rsidR="006C1B4D" w:rsidRDefault="006C1B4D" w:rsidP="006C1B4D">
      <w:pPr>
        <w:pStyle w:val="a6"/>
        <w:numPr>
          <w:ilvl w:val="0"/>
          <w:numId w:val="5"/>
        </w:numPr>
        <w:ind w:firstLineChars="0"/>
      </w:pPr>
      <w:r>
        <w:rPr>
          <w:rFonts w:hint="eastAsia"/>
        </w:rPr>
        <w:t>系统需要对用户提供的输入文档进行保存</w:t>
      </w:r>
    </w:p>
    <w:p w14:paraId="08744C8E" w14:textId="432AD3D7" w:rsidR="006C1B4D" w:rsidRDefault="006C1B4D" w:rsidP="006C1B4D">
      <w:pPr>
        <w:pStyle w:val="a6"/>
        <w:numPr>
          <w:ilvl w:val="0"/>
          <w:numId w:val="5"/>
        </w:numPr>
        <w:ind w:firstLineChars="0"/>
      </w:pPr>
      <w:r>
        <w:rPr>
          <w:rFonts w:hint="eastAsia"/>
        </w:rPr>
        <w:t>系统需要向用户提供可以操作的窗口</w:t>
      </w:r>
    </w:p>
    <w:p w14:paraId="5D0DB173" w14:textId="0B9F2E09" w:rsidR="006C1B4D" w:rsidRDefault="006C1B4D" w:rsidP="006C1B4D">
      <w:pPr>
        <w:pStyle w:val="a6"/>
        <w:numPr>
          <w:ilvl w:val="0"/>
          <w:numId w:val="5"/>
        </w:numPr>
        <w:ind w:firstLineChars="0"/>
      </w:pPr>
      <w:r>
        <w:rPr>
          <w:rFonts w:hint="eastAsia"/>
        </w:rPr>
        <w:t>系统需要可以向用户提供展示生成的RUCM的窗口</w:t>
      </w:r>
    </w:p>
    <w:p w14:paraId="74B5C810" w14:textId="746C8598" w:rsidR="006C1B4D" w:rsidRPr="006C1B4D" w:rsidRDefault="006C1B4D" w:rsidP="006C1B4D">
      <w:pPr>
        <w:pStyle w:val="a6"/>
        <w:numPr>
          <w:ilvl w:val="0"/>
          <w:numId w:val="5"/>
        </w:numPr>
        <w:ind w:firstLineChars="0"/>
      </w:pPr>
      <w:r>
        <w:rPr>
          <w:rFonts w:hint="eastAsia"/>
        </w:rPr>
        <w:t>系统需要将生成的RUCM保存成文件，以供用户查阅</w:t>
      </w:r>
    </w:p>
    <w:p w14:paraId="14C12826" w14:textId="636E2131" w:rsidR="00F85C3C" w:rsidRDefault="001107E7" w:rsidP="001107E7">
      <w:pPr>
        <w:pStyle w:val="3"/>
      </w:pPr>
      <w:bookmarkStart w:id="151" w:name="_Toc530434306"/>
      <w:bookmarkStart w:id="152" w:name="_Toc534196948"/>
      <w:r>
        <w:rPr>
          <w:rFonts w:hint="eastAsia"/>
        </w:rPr>
        <w:t>3</w:t>
      </w:r>
      <w:r>
        <w:t>.2</w:t>
      </w:r>
      <w:r w:rsidR="00F85C3C">
        <w:rPr>
          <w:rFonts w:hint="eastAsia"/>
        </w:rPr>
        <w:t>非功能性需求</w:t>
      </w:r>
      <w:bookmarkEnd w:id="151"/>
      <w:bookmarkEnd w:id="152"/>
    </w:p>
    <w:p w14:paraId="08C6BC17" w14:textId="0F91C741" w:rsidR="006C1B4D" w:rsidRDefault="006C1B4D" w:rsidP="006C1B4D">
      <w:pPr>
        <w:pStyle w:val="a6"/>
        <w:numPr>
          <w:ilvl w:val="0"/>
          <w:numId w:val="6"/>
        </w:numPr>
        <w:ind w:firstLineChars="0"/>
      </w:pPr>
      <w:r>
        <w:rPr>
          <w:rFonts w:hint="eastAsia"/>
        </w:rPr>
        <w:t>系统需要便于安装，减少学习成本。</w:t>
      </w:r>
    </w:p>
    <w:p w14:paraId="6695C886" w14:textId="08F08339" w:rsidR="006C1B4D" w:rsidRDefault="006C1B4D" w:rsidP="006C1B4D">
      <w:pPr>
        <w:pStyle w:val="a6"/>
        <w:numPr>
          <w:ilvl w:val="0"/>
          <w:numId w:val="6"/>
        </w:numPr>
        <w:ind w:firstLineChars="0"/>
      </w:pPr>
      <w:r>
        <w:rPr>
          <w:rFonts w:hint="eastAsia"/>
        </w:rPr>
        <w:t>系统对硬件系统要求不应超过当前主流电脑要求，若放置</w:t>
      </w:r>
      <w:r w:rsidR="008D3637">
        <w:rPr>
          <w:rFonts w:hint="eastAsia"/>
        </w:rPr>
        <w:t>云端应以最小的成本进行运行。</w:t>
      </w:r>
    </w:p>
    <w:p w14:paraId="0DE6E2E6" w14:textId="31FB15CC" w:rsidR="008D3637" w:rsidRDefault="008D3637" w:rsidP="006C1B4D">
      <w:pPr>
        <w:pStyle w:val="a6"/>
        <w:numPr>
          <w:ilvl w:val="0"/>
          <w:numId w:val="6"/>
        </w:numPr>
        <w:ind w:firstLineChars="0"/>
      </w:pPr>
      <w:r>
        <w:rPr>
          <w:rFonts w:hint="eastAsia"/>
        </w:rPr>
        <w:t>系统应减少在运行过程中崩溃的可能性</w:t>
      </w:r>
    </w:p>
    <w:p w14:paraId="08800246" w14:textId="54CD1E8C" w:rsidR="008D3637" w:rsidRDefault="008D3637" w:rsidP="006C1B4D">
      <w:pPr>
        <w:pStyle w:val="a6"/>
        <w:numPr>
          <w:ilvl w:val="0"/>
          <w:numId w:val="6"/>
        </w:numPr>
        <w:ind w:firstLineChars="0"/>
      </w:pPr>
      <w:r>
        <w:rPr>
          <w:rFonts w:hint="eastAsia"/>
        </w:rPr>
        <w:t>系统应采取一定空间换时间的方式提高运行效率。</w:t>
      </w:r>
    </w:p>
    <w:p w14:paraId="5C19C27D" w14:textId="218D1E9A" w:rsidR="008D3637" w:rsidRDefault="008D3637" w:rsidP="006C1B4D">
      <w:pPr>
        <w:pStyle w:val="a6"/>
        <w:numPr>
          <w:ilvl w:val="0"/>
          <w:numId w:val="6"/>
        </w:numPr>
        <w:ind w:firstLineChars="0"/>
      </w:pPr>
      <w:r>
        <w:rPr>
          <w:rFonts w:hint="eastAsia"/>
        </w:rPr>
        <w:t>系统应给予用户一定的自定义特性，或作为开源项目以方便自定义</w:t>
      </w:r>
    </w:p>
    <w:p w14:paraId="3DDBBB5C" w14:textId="52FD53A5" w:rsidR="008D3637" w:rsidRDefault="008D3637" w:rsidP="006C1B4D">
      <w:pPr>
        <w:pStyle w:val="a6"/>
        <w:numPr>
          <w:ilvl w:val="0"/>
          <w:numId w:val="6"/>
        </w:numPr>
        <w:ind w:firstLineChars="0"/>
      </w:pPr>
      <w:r>
        <w:rPr>
          <w:rFonts w:hint="eastAsia"/>
        </w:rPr>
        <w:t>系统应在高等</w:t>
      </w:r>
      <w:proofErr w:type="gramStart"/>
      <w:r>
        <w:rPr>
          <w:rFonts w:hint="eastAsia"/>
        </w:rPr>
        <w:t>软件工程结课之前</w:t>
      </w:r>
      <w:proofErr w:type="gramEnd"/>
      <w:r>
        <w:rPr>
          <w:rFonts w:hint="eastAsia"/>
        </w:rPr>
        <w:t>开发完version</w:t>
      </w:r>
      <w:r>
        <w:t xml:space="preserve"> </w:t>
      </w:r>
      <w:r>
        <w:rPr>
          <w:rFonts w:hint="eastAsia"/>
        </w:rPr>
        <w:t>1</w:t>
      </w:r>
    </w:p>
    <w:p w14:paraId="3FAF5A40" w14:textId="5D85B3E3" w:rsidR="008D3637" w:rsidRDefault="008D3637" w:rsidP="008D3637">
      <w:pPr>
        <w:pStyle w:val="a6"/>
        <w:numPr>
          <w:ilvl w:val="0"/>
          <w:numId w:val="6"/>
        </w:numPr>
        <w:ind w:firstLineChars="0"/>
      </w:pPr>
      <w:r>
        <w:rPr>
          <w:rFonts w:hint="eastAsia"/>
        </w:rPr>
        <w:t>系统代码应包含必要的注释，以方便修改</w:t>
      </w:r>
      <w:r w:rsidR="004564D3">
        <w:rPr>
          <w:rFonts w:hint="eastAsia"/>
        </w:rPr>
        <w:t>。</w:t>
      </w:r>
    </w:p>
    <w:p w14:paraId="6D52EF0B" w14:textId="2532862C" w:rsidR="004564D3" w:rsidRPr="006C1B4D" w:rsidRDefault="004564D3" w:rsidP="008D3637">
      <w:pPr>
        <w:pStyle w:val="a6"/>
        <w:numPr>
          <w:ilvl w:val="0"/>
          <w:numId w:val="6"/>
        </w:numPr>
        <w:ind w:firstLineChars="0"/>
      </w:pPr>
      <w:r>
        <w:rPr>
          <w:rFonts w:hint="eastAsia"/>
        </w:rPr>
        <w:t>系统应依赖自包含，或者通过依赖管理工具以提高可维护性和分布式开发效率。</w:t>
      </w:r>
    </w:p>
    <w:p w14:paraId="44664179" w14:textId="17AEFC1E" w:rsidR="009E343E" w:rsidRDefault="001107E7" w:rsidP="001107E7">
      <w:pPr>
        <w:pStyle w:val="3"/>
      </w:pPr>
      <w:bookmarkStart w:id="153" w:name="_Toc530434307"/>
      <w:bookmarkStart w:id="154" w:name="_Toc534196949"/>
      <w:r>
        <w:rPr>
          <w:rFonts w:hint="eastAsia"/>
        </w:rPr>
        <w:t>3</w:t>
      </w:r>
      <w:r>
        <w:t>.3</w:t>
      </w:r>
      <w:r w:rsidR="009E343E">
        <w:rPr>
          <w:rFonts w:hint="eastAsia"/>
        </w:rPr>
        <w:t>系统质量判断标准</w:t>
      </w:r>
      <w:bookmarkEnd w:id="153"/>
      <w:bookmarkEnd w:id="154"/>
    </w:p>
    <w:p w14:paraId="033D0293" w14:textId="53E969AF" w:rsidR="003829C7" w:rsidRDefault="003829C7" w:rsidP="003829C7">
      <w:r>
        <w:rPr>
          <w:rFonts w:hint="eastAsia"/>
        </w:rPr>
        <w:t>由于本系统是课程系统，所以我们对于第一版的系统质量判断标准为：</w:t>
      </w:r>
    </w:p>
    <w:p w14:paraId="54BFD764" w14:textId="17431B31" w:rsidR="00576AC5" w:rsidRDefault="003829C7" w:rsidP="00DF56C0">
      <w:pPr>
        <w:pStyle w:val="a6"/>
        <w:numPr>
          <w:ilvl w:val="0"/>
          <w:numId w:val="2"/>
        </w:numPr>
        <w:ind w:firstLineChars="0"/>
      </w:pPr>
      <w:r>
        <w:rPr>
          <w:rFonts w:hint="eastAsia"/>
        </w:rPr>
        <w:t>能够将规定格式的GWT转化为标准的RUCM文档。若生成的RUCM与原先的RUCM表述意思相同，则为合格的转化过程。可通过转化率（合格RUCM/总RUCM）判断系统质量。</w:t>
      </w:r>
    </w:p>
    <w:p w14:paraId="6CC33131" w14:textId="3B5AE86F" w:rsidR="00DF56C0" w:rsidRPr="003829C7" w:rsidRDefault="00576AC5" w:rsidP="00576AC5">
      <w:pPr>
        <w:widowControl/>
        <w:jc w:val="left"/>
      </w:pPr>
      <w:r>
        <w:br w:type="page"/>
      </w:r>
    </w:p>
    <w:p w14:paraId="57F76128" w14:textId="79386A8F" w:rsidR="009E343E" w:rsidRDefault="0079534E" w:rsidP="009E343E">
      <w:pPr>
        <w:pStyle w:val="1"/>
      </w:pPr>
      <w:bookmarkStart w:id="155" w:name="_Toc530434308"/>
      <w:bookmarkStart w:id="156" w:name="_Toc534196950"/>
      <w:r>
        <w:lastRenderedPageBreak/>
        <w:t>4</w:t>
      </w:r>
      <w:r w:rsidR="009E343E">
        <w:rPr>
          <w:rFonts w:hint="eastAsia"/>
        </w:rPr>
        <w:t>.</w:t>
      </w:r>
      <w:r w:rsidR="009E343E">
        <w:t xml:space="preserve"> </w:t>
      </w:r>
      <w:r w:rsidR="009E343E">
        <w:rPr>
          <w:rFonts w:hint="eastAsia"/>
        </w:rPr>
        <w:t>领域术语说明</w:t>
      </w:r>
      <w:bookmarkEnd w:id="155"/>
      <w:bookmarkEnd w:id="156"/>
    </w:p>
    <w:p w14:paraId="6AD8CA72" w14:textId="78D5639C" w:rsidR="005D26C9" w:rsidRPr="001107E7" w:rsidRDefault="0079534E" w:rsidP="005D26C9">
      <w:pPr>
        <w:pStyle w:val="2"/>
        <w:rPr>
          <w:rFonts w:asciiTheme="minorHAnsi" w:eastAsiaTheme="minorEastAsia" w:hAnsiTheme="minorHAnsi" w:cstheme="minorBidi"/>
        </w:rPr>
      </w:pPr>
      <w:bookmarkStart w:id="157" w:name="_Toc530434309"/>
      <w:bookmarkStart w:id="158" w:name="_Toc534196951"/>
      <w:r w:rsidRPr="001107E7">
        <w:rPr>
          <w:rFonts w:asciiTheme="minorHAnsi" w:eastAsiaTheme="minorEastAsia" w:hAnsiTheme="minorHAnsi" w:cstheme="minorBidi"/>
        </w:rPr>
        <w:t>4</w:t>
      </w:r>
      <w:r w:rsidR="005D26C9" w:rsidRPr="001107E7">
        <w:rPr>
          <w:rFonts w:asciiTheme="minorHAnsi" w:eastAsiaTheme="minorEastAsia" w:hAnsiTheme="minorHAnsi" w:cstheme="minorBidi" w:hint="eastAsia"/>
        </w:rPr>
        <w:t>.1</w:t>
      </w:r>
      <w:r w:rsidR="005D26C9" w:rsidRPr="001107E7">
        <w:rPr>
          <w:rFonts w:asciiTheme="minorHAnsi" w:eastAsiaTheme="minorEastAsia" w:hAnsiTheme="minorHAnsi" w:cstheme="minorBidi"/>
        </w:rPr>
        <w:t xml:space="preserve"> </w:t>
      </w:r>
      <w:r w:rsidR="005D26C9" w:rsidRPr="001107E7">
        <w:rPr>
          <w:rFonts w:asciiTheme="minorHAnsi" w:eastAsiaTheme="minorEastAsia" w:hAnsiTheme="minorHAnsi" w:cstheme="minorBidi" w:hint="eastAsia"/>
        </w:rPr>
        <w:t>GWT</w:t>
      </w:r>
      <w:bookmarkEnd w:id="157"/>
      <w:bookmarkEnd w:id="158"/>
    </w:p>
    <w:p w14:paraId="7EC691B0" w14:textId="14C6EAB2" w:rsidR="00A55486" w:rsidRPr="00A55486" w:rsidRDefault="00E602C8" w:rsidP="00E602C8">
      <w:pPr>
        <w:spacing w:line="360" w:lineRule="auto"/>
      </w:pPr>
      <w:r>
        <w:rPr>
          <w:rFonts w:hint="eastAsia"/>
          <w:noProof/>
        </w:rPr>
        <w:drawing>
          <wp:anchor distT="0" distB="0" distL="114300" distR="114300" simplePos="0" relativeHeight="251659264" behindDoc="0" locked="0" layoutInCell="1" allowOverlap="1" wp14:anchorId="621C798B" wp14:editId="1CA439F9">
            <wp:simplePos x="0" y="0"/>
            <wp:positionH relativeFrom="margin">
              <wp:posOffset>447040</wp:posOffset>
            </wp:positionH>
            <wp:positionV relativeFrom="paragraph">
              <wp:posOffset>326390</wp:posOffset>
            </wp:positionV>
            <wp:extent cx="4886960" cy="1780540"/>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960" cy="1780540"/>
                    </a:xfrm>
                    <a:prstGeom prst="rect">
                      <a:avLst/>
                    </a:prstGeom>
                    <a:noFill/>
                  </pic:spPr>
                </pic:pic>
              </a:graphicData>
            </a:graphic>
            <wp14:sizeRelH relativeFrom="page">
              <wp14:pctWidth>0</wp14:pctWidth>
            </wp14:sizeRelH>
            <wp14:sizeRelV relativeFrom="page">
              <wp14:pctHeight>0</wp14:pctHeight>
            </wp14:sizeRelV>
          </wp:anchor>
        </w:drawing>
      </w:r>
      <w:r w:rsidR="00A55486" w:rsidRPr="000033C1">
        <w:rPr>
          <w:rFonts w:hint="eastAsia"/>
        </w:rPr>
        <w:t>即Given，When，Then。描述内容</w:t>
      </w:r>
      <w:r>
        <w:rPr>
          <w:rFonts w:hint="eastAsia"/>
        </w:rPr>
        <w:t>如下图</w:t>
      </w:r>
      <w:r w:rsidR="00A55486" w:rsidRPr="000033C1">
        <w:rPr>
          <w:rFonts w:hint="eastAsia"/>
        </w:rPr>
        <w:t>所示。</w:t>
      </w:r>
    </w:p>
    <w:p w14:paraId="32B21CA7" w14:textId="22783305" w:rsidR="005D26C9" w:rsidRPr="001107E7" w:rsidRDefault="0079534E" w:rsidP="005D26C9">
      <w:pPr>
        <w:pStyle w:val="2"/>
        <w:rPr>
          <w:rFonts w:asciiTheme="minorHAnsi" w:eastAsiaTheme="minorEastAsia" w:hAnsiTheme="minorHAnsi" w:cstheme="minorBidi"/>
        </w:rPr>
      </w:pPr>
      <w:bookmarkStart w:id="159" w:name="_Toc530434310"/>
      <w:bookmarkStart w:id="160" w:name="_Toc534196952"/>
      <w:r w:rsidRPr="001107E7">
        <w:rPr>
          <w:rFonts w:asciiTheme="minorHAnsi" w:eastAsiaTheme="minorEastAsia" w:hAnsiTheme="minorHAnsi" w:cstheme="minorBidi"/>
        </w:rPr>
        <w:t>4</w:t>
      </w:r>
      <w:r w:rsidR="005D26C9" w:rsidRPr="001107E7">
        <w:rPr>
          <w:rFonts w:asciiTheme="minorHAnsi" w:eastAsiaTheme="minorEastAsia" w:hAnsiTheme="minorHAnsi" w:cstheme="minorBidi" w:hint="eastAsia"/>
        </w:rPr>
        <w:t>.2</w:t>
      </w:r>
      <w:r w:rsidR="005D26C9" w:rsidRPr="001107E7">
        <w:rPr>
          <w:rFonts w:asciiTheme="minorHAnsi" w:eastAsiaTheme="minorEastAsia" w:hAnsiTheme="minorHAnsi" w:cstheme="minorBidi"/>
        </w:rPr>
        <w:t xml:space="preserve"> </w:t>
      </w:r>
      <w:r w:rsidR="005D26C9" w:rsidRPr="001107E7">
        <w:rPr>
          <w:rFonts w:asciiTheme="minorHAnsi" w:eastAsiaTheme="minorEastAsia" w:hAnsiTheme="minorHAnsi" w:cstheme="minorBidi" w:hint="eastAsia"/>
        </w:rPr>
        <w:t>RUCM</w:t>
      </w:r>
      <w:bookmarkEnd w:id="159"/>
      <w:bookmarkEnd w:id="160"/>
    </w:p>
    <w:p w14:paraId="300F9404" w14:textId="2E2660CB" w:rsidR="000033C1" w:rsidRDefault="000033C1" w:rsidP="000033C1">
      <w:pPr>
        <w:spacing w:line="360" w:lineRule="auto"/>
        <w:jc w:val="center"/>
      </w:pPr>
      <w:r w:rsidRPr="000033C1">
        <w:rPr>
          <w:noProof/>
        </w:rPr>
        <w:drawing>
          <wp:inline distT="0" distB="0" distL="0" distR="0" wp14:anchorId="5888AF8B" wp14:editId="207402D5">
            <wp:extent cx="5273431" cy="4532244"/>
            <wp:effectExtent l="0" t="0" r="3810" b="190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图片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322" cy="4637863"/>
                    </a:xfrm>
                    <a:prstGeom prst="rect">
                      <a:avLst/>
                    </a:prstGeom>
                    <a:noFill/>
                    <a:ln>
                      <a:noFill/>
                    </a:ln>
                  </pic:spPr>
                </pic:pic>
              </a:graphicData>
            </a:graphic>
          </wp:inline>
        </w:drawing>
      </w:r>
    </w:p>
    <w:p w14:paraId="115C1315" w14:textId="77777777" w:rsidR="00E602C8" w:rsidRPr="000033C1" w:rsidRDefault="00E602C8" w:rsidP="000033C1">
      <w:pPr>
        <w:spacing w:line="360" w:lineRule="auto"/>
        <w:jc w:val="center"/>
      </w:pPr>
    </w:p>
    <w:p w14:paraId="453AC338" w14:textId="03ABF288" w:rsidR="000033C1" w:rsidRPr="000033C1" w:rsidRDefault="000033C1" w:rsidP="00A55486">
      <w:pPr>
        <w:spacing w:line="360" w:lineRule="auto"/>
      </w:pPr>
      <w:r w:rsidRPr="000033C1">
        <w:rPr>
          <w:rFonts w:hint="eastAsia"/>
        </w:rPr>
        <w:t>RUCM即受限用例建模（Restricted use case modeling）</w:t>
      </w:r>
    </w:p>
    <w:p w14:paraId="7A600A04" w14:textId="4CCB561C" w:rsidR="000033C1" w:rsidRPr="001107E7" w:rsidRDefault="0079534E" w:rsidP="005D26C9">
      <w:pPr>
        <w:pStyle w:val="2"/>
        <w:rPr>
          <w:rFonts w:asciiTheme="minorHAnsi" w:eastAsiaTheme="minorEastAsia" w:hAnsiTheme="minorHAnsi" w:cstheme="minorBidi"/>
        </w:rPr>
      </w:pPr>
      <w:bookmarkStart w:id="161" w:name="_Toc530434311"/>
      <w:bookmarkStart w:id="162" w:name="_Toc534196953"/>
      <w:r w:rsidRPr="001107E7">
        <w:rPr>
          <w:rFonts w:asciiTheme="minorHAnsi" w:eastAsiaTheme="minorEastAsia" w:hAnsiTheme="minorHAnsi" w:cstheme="minorBidi"/>
        </w:rPr>
        <w:t>4</w:t>
      </w:r>
      <w:r w:rsidR="005D26C9" w:rsidRPr="001107E7">
        <w:rPr>
          <w:rFonts w:asciiTheme="minorHAnsi" w:eastAsiaTheme="minorEastAsia" w:hAnsiTheme="minorHAnsi" w:cstheme="minorBidi" w:hint="eastAsia"/>
        </w:rPr>
        <w:t>.3</w:t>
      </w:r>
      <w:r w:rsidR="000033C1" w:rsidRPr="001107E7">
        <w:rPr>
          <w:rFonts w:asciiTheme="minorHAnsi" w:eastAsiaTheme="minorEastAsia" w:hAnsiTheme="minorHAnsi" w:cstheme="minorBidi" w:hint="eastAsia"/>
        </w:rPr>
        <w:t xml:space="preserve"> 机器学习相关术语解析</w:t>
      </w:r>
      <w:bookmarkEnd w:id="161"/>
      <w:bookmarkEnd w:id="162"/>
    </w:p>
    <w:p w14:paraId="516D3104" w14:textId="77777777" w:rsidR="000033C1" w:rsidRPr="000033C1" w:rsidRDefault="000033C1" w:rsidP="000033C1">
      <w:pPr>
        <w:numPr>
          <w:ilvl w:val="0"/>
          <w:numId w:val="10"/>
        </w:numPr>
        <w:spacing w:line="360" w:lineRule="auto"/>
        <w:ind w:left="845"/>
      </w:pPr>
      <w:r w:rsidRPr="000033C1">
        <w:rPr>
          <w:rFonts w:hint="eastAsia"/>
        </w:rPr>
        <w:t>机器学习：机器学习是用数据或以往的经验，以此优化计算机程序的性能标准。机器学习目前已广泛应用于数据挖掘、计算机视觉、自然语言处理、生物特征识别、搜索引擎、证券市场分析、战略游戏和机器人等领域。</w:t>
      </w:r>
    </w:p>
    <w:p w14:paraId="64FE4024" w14:textId="77777777" w:rsidR="000033C1" w:rsidRPr="000033C1" w:rsidRDefault="000033C1" w:rsidP="000033C1">
      <w:pPr>
        <w:numPr>
          <w:ilvl w:val="0"/>
          <w:numId w:val="10"/>
        </w:numPr>
        <w:spacing w:line="360" w:lineRule="auto"/>
        <w:ind w:left="845"/>
      </w:pPr>
      <w:r w:rsidRPr="000033C1">
        <w:rPr>
          <w:rFonts w:hint="eastAsia"/>
        </w:rPr>
        <w:t>深度学习：深度学习（deep learning）是机器学习的分支，是一种试图使用包含复杂结构或由多重非线性变换构成的多个处理层对数据进行高层抽象的算法。深度学习是机器学习中一种基于对数据进行表征学习的算法。深度学习的好处是用</w:t>
      </w:r>
      <w:proofErr w:type="gramStart"/>
      <w:r w:rsidRPr="000033C1">
        <w:rPr>
          <w:rFonts w:hint="eastAsia"/>
        </w:rPr>
        <w:t>非监督式或半监督式</w:t>
      </w:r>
      <w:proofErr w:type="gramEnd"/>
      <w:r w:rsidRPr="000033C1">
        <w:rPr>
          <w:rFonts w:hint="eastAsia"/>
        </w:rPr>
        <w:t>的特征学习和分层特征提取高效算法来替代手工获取特征。</w:t>
      </w:r>
    </w:p>
    <w:p w14:paraId="08EF8F2E" w14:textId="77777777" w:rsidR="000033C1" w:rsidRPr="000033C1" w:rsidRDefault="000033C1" w:rsidP="000033C1">
      <w:pPr>
        <w:numPr>
          <w:ilvl w:val="0"/>
          <w:numId w:val="10"/>
        </w:numPr>
        <w:spacing w:line="360" w:lineRule="auto"/>
        <w:ind w:left="845"/>
      </w:pPr>
      <w:r w:rsidRPr="000033C1">
        <w:rPr>
          <w:rFonts w:hint="eastAsia"/>
        </w:rPr>
        <w:t>监督学习：从给定的训练数据集中学习出一个函数，当新的数据到来时，可以根据这个函数预测结果。监督学习的训练集要包括输入和输出，也可以说是特征和目标。训练集中的目标是由人标注的。常见的监督学习算法包括回归分析和统计分类等。</w:t>
      </w:r>
    </w:p>
    <w:p w14:paraId="695492FA" w14:textId="77777777" w:rsidR="000033C1" w:rsidRPr="000033C1" w:rsidRDefault="000033C1" w:rsidP="000033C1">
      <w:pPr>
        <w:numPr>
          <w:ilvl w:val="0"/>
          <w:numId w:val="10"/>
        </w:numPr>
        <w:spacing w:line="360" w:lineRule="auto"/>
        <w:ind w:left="845"/>
      </w:pPr>
      <w:r w:rsidRPr="000033C1">
        <w:rPr>
          <w:rFonts w:hint="eastAsia"/>
        </w:rPr>
        <w:t>无监督学习：无监督学习与监督学习相比，训练集没有人为标注的结果。常见的无监督学习算法有生成对抗网络（GAN）、聚类等。</w:t>
      </w:r>
    </w:p>
    <w:p w14:paraId="6C9774A8" w14:textId="77777777" w:rsidR="000033C1" w:rsidRPr="000033C1" w:rsidRDefault="000033C1" w:rsidP="000033C1">
      <w:pPr>
        <w:numPr>
          <w:ilvl w:val="0"/>
          <w:numId w:val="10"/>
        </w:numPr>
        <w:spacing w:line="360" w:lineRule="auto"/>
        <w:ind w:left="845"/>
      </w:pPr>
      <w:r w:rsidRPr="000033C1">
        <w:rPr>
          <w:rFonts w:hint="eastAsia"/>
        </w:rPr>
        <w:t>半监督学习：介于监督学习与无监督学习之间的学习方式。</w:t>
      </w:r>
    </w:p>
    <w:p w14:paraId="09634A32" w14:textId="77777777" w:rsidR="000033C1" w:rsidRPr="000033C1" w:rsidRDefault="000033C1" w:rsidP="000033C1">
      <w:pPr>
        <w:numPr>
          <w:ilvl w:val="0"/>
          <w:numId w:val="10"/>
        </w:numPr>
        <w:spacing w:line="360" w:lineRule="auto"/>
        <w:ind w:left="845"/>
      </w:pPr>
      <w:r w:rsidRPr="000033C1">
        <w:rPr>
          <w:rFonts w:hint="eastAsia"/>
        </w:rPr>
        <w:t>人工神经网络（Artificial Neural Network，ANN）：简称神经网络（Neural Network，NN）或类神经网络，在机器学习和认知科学领域，是一种模仿生物神经网络（动物的中枢神经系统，特别是大脑）的结构和功能的数学模型或计算模型，用于对函数进行估计或近似。神经网络由大量的人工神经元联结进行计算。大多数情况下人工神经网络能在外界信息的基础上改变内部结构，是一种自适应系统，通俗的讲就是具备学习功能。现代神经网络是一种非线性统计性数据建模工具。</w:t>
      </w:r>
    </w:p>
    <w:p w14:paraId="412208B3" w14:textId="0EA94A0E" w:rsidR="000033C1" w:rsidRPr="001107E7" w:rsidRDefault="0079534E" w:rsidP="005D26C9">
      <w:pPr>
        <w:pStyle w:val="2"/>
        <w:rPr>
          <w:rFonts w:asciiTheme="minorHAnsi" w:eastAsiaTheme="minorEastAsia" w:hAnsiTheme="minorHAnsi" w:cstheme="minorBidi"/>
        </w:rPr>
      </w:pPr>
      <w:bookmarkStart w:id="163" w:name="_Toc530434312"/>
      <w:bookmarkStart w:id="164" w:name="_Toc534196954"/>
      <w:r w:rsidRPr="001107E7">
        <w:rPr>
          <w:rFonts w:asciiTheme="minorHAnsi" w:eastAsiaTheme="minorEastAsia" w:hAnsiTheme="minorHAnsi" w:cstheme="minorBidi"/>
        </w:rPr>
        <w:t>4</w:t>
      </w:r>
      <w:r w:rsidR="005D26C9" w:rsidRPr="001107E7">
        <w:rPr>
          <w:rFonts w:asciiTheme="minorHAnsi" w:eastAsiaTheme="minorEastAsia" w:hAnsiTheme="minorHAnsi" w:cstheme="minorBidi" w:hint="eastAsia"/>
        </w:rPr>
        <w:t>.4</w:t>
      </w:r>
      <w:r w:rsidR="000033C1" w:rsidRPr="001107E7">
        <w:rPr>
          <w:rFonts w:asciiTheme="minorHAnsi" w:eastAsiaTheme="minorEastAsia" w:hAnsiTheme="minorHAnsi" w:cstheme="minorBidi" w:hint="eastAsia"/>
        </w:rPr>
        <w:t xml:space="preserve"> 自然语言处理相关术语解析</w:t>
      </w:r>
      <w:bookmarkEnd w:id="163"/>
      <w:bookmarkEnd w:id="164"/>
    </w:p>
    <w:p w14:paraId="51B49F21" w14:textId="77777777" w:rsidR="000033C1" w:rsidRPr="000033C1" w:rsidRDefault="000033C1" w:rsidP="000033C1">
      <w:pPr>
        <w:numPr>
          <w:ilvl w:val="0"/>
          <w:numId w:val="11"/>
        </w:numPr>
        <w:spacing w:line="360" w:lineRule="auto"/>
        <w:ind w:left="845"/>
      </w:pPr>
      <w:r w:rsidRPr="000033C1">
        <w:rPr>
          <w:rFonts w:hint="eastAsia"/>
        </w:rPr>
        <w:t>自然语言处理：（Natural Language Processing，NLP）是人工智能和语言学领域的分支学科。此领域探讨如何处理及运用自然语言；自然语言处理包括多方面和步骤，基本有认知、理解、生成等部分。自然语言认知和</w:t>
      </w:r>
      <w:proofErr w:type="gramStart"/>
      <w:r w:rsidRPr="000033C1">
        <w:rPr>
          <w:rFonts w:hint="eastAsia"/>
        </w:rPr>
        <w:t>理解让</w:t>
      </w:r>
      <w:proofErr w:type="gramEnd"/>
      <w:r w:rsidRPr="000033C1">
        <w:rPr>
          <w:rFonts w:hint="eastAsia"/>
        </w:rPr>
        <w:t>电脑把输入的语言变成有意义的符号和关系，然后根据目的再处理。</w:t>
      </w:r>
    </w:p>
    <w:p w14:paraId="1949A89B" w14:textId="77777777" w:rsidR="000033C1" w:rsidRPr="000033C1" w:rsidRDefault="000033C1" w:rsidP="000033C1">
      <w:pPr>
        <w:numPr>
          <w:ilvl w:val="0"/>
          <w:numId w:val="11"/>
        </w:numPr>
        <w:spacing w:line="360" w:lineRule="auto"/>
        <w:ind w:left="845"/>
      </w:pPr>
      <w:r w:rsidRPr="000033C1">
        <w:rPr>
          <w:rFonts w:hint="eastAsia"/>
        </w:rPr>
        <w:lastRenderedPageBreak/>
        <w:t>中文分词：中文分词(Chinese Word Segmentation) 指的是将一个汉字序列切分成一个个单独的词。分词就是将连续的字序列按照一定的规范重新组合成词序列的过程。在英文的行文中，单词之间是以空格作为自然分界符的，而中文只是字、句和段能通过明显的分界符来简单划界，唯独词没有一个形式上的分界符，虽然英文也同样存在短语的划分问题，不过在词这一层上，中文比之英文要复杂得多、困难得多。</w:t>
      </w:r>
    </w:p>
    <w:p w14:paraId="39D60033" w14:textId="77777777" w:rsidR="000033C1" w:rsidRPr="000033C1" w:rsidRDefault="000033C1" w:rsidP="000033C1">
      <w:pPr>
        <w:numPr>
          <w:ilvl w:val="0"/>
          <w:numId w:val="11"/>
        </w:numPr>
        <w:spacing w:line="360" w:lineRule="auto"/>
        <w:ind w:left="845"/>
      </w:pPr>
      <w:r w:rsidRPr="000033C1">
        <w:rPr>
          <w:rFonts w:hint="eastAsia"/>
        </w:rPr>
        <w:t>词性标注（Label）：机器理解自然语言文本时往往需要对词的词性进行标注。标注用于表征词的一种</w:t>
      </w:r>
      <w:proofErr w:type="gramStart"/>
      <w:r w:rsidRPr="000033C1">
        <w:rPr>
          <w:rFonts w:hint="eastAsia"/>
        </w:rPr>
        <w:t>隐</w:t>
      </w:r>
      <w:proofErr w:type="gramEnd"/>
      <w:r w:rsidRPr="000033C1">
        <w:rPr>
          <w:rFonts w:hint="eastAsia"/>
        </w:rPr>
        <w:t>状态，隐藏状态构成的转移就构成了状态转移序列。例如：苏宁易购/n 投资/v 了/u 国际米兰/n。其中，n代表名词，v代表动词，n、v都是标注，以此类推。</w:t>
      </w:r>
    </w:p>
    <w:p w14:paraId="61D27FB7" w14:textId="77777777" w:rsidR="000033C1" w:rsidRPr="000033C1" w:rsidRDefault="000033C1" w:rsidP="000033C1">
      <w:pPr>
        <w:numPr>
          <w:ilvl w:val="0"/>
          <w:numId w:val="11"/>
        </w:numPr>
        <w:spacing w:line="360" w:lineRule="auto"/>
        <w:ind w:left="845"/>
      </w:pPr>
      <w:r w:rsidRPr="000033C1">
        <w:rPr>
          <w:rFonts w:hint="eastAsia"/>
        </w:rPr>
        <w:t>信息抽取或信息提取（Information Extraction）：通常处理对象为非结构化文本，在一定程度分析和理解文本的基础上，从大量文字数据中自动抽取名称、事件等特定消息（Particular Information）。</w:t>
      </w:r>
    </w:p>
    <w:p w14:paraId="1CBD20D8" w14:textId="79D5E9FC" w:rsidR="00064E99" w:rsidRDefault="000033C1" w:rsidP="00064E99">
      <w:pPr>
        <w:numPr>
          <w:ilvl w:val="0"/>
          <w:numId w:val="11"/>
        </w:numPr>
        <w:spacing w:line="360" w:lineRule="auto"/>
        <w:ind w:left="845"/>
      </w:pPr>
      <w:r w:rsidRPr="000033C1">
        <w:rPr>
          <w:rFonts w:hint="eastAsia"/>
        </w:rPr>
        <w:t>自动摘要（Automatic Summarization）：从一个或多个文本中自动摘取包含了原文中最重要信息的部分，通常用于提供已知领域的文章摘要，例如产生报纸上某篇文章之摘要。</w:t>
      </w:r>
      <w:bookmarkStart w:id="165" w:name="_Toc530434313"/>
    </w:p>
    <w:p w14:paraId="71975FAB" w14:textId="5D623CA3" w:rsidR="009E343E" w:rsidRDefault="009E343E" w:rsidP="001107E7">
      <w:pPr>
        <w:pStyle w:val="1"/>
        <w:numPr>
          <w:ilvl w:val="0"/>
          <w:numId w:val="4"/>
        </w:numPr>
      </w:pPr>
      <w:bookmarkStart w:id="166" w:name="_Toc534196955"/>
      <w:r>
        <w:rPr>
          <w:rFonts w:hint="eastAsia"/>
        </w:rPr>
        <w:lastRenderedPageBreak/>
        <w:t>系统模型描述</w:t>
      </w:r>
      <w:bookmarkEnd w:id="165"/>
      <w:bookmarkEnd w:id="166"/>
    </w:p>
    <w:p w14:paraId="3B4C04ED" w14:textId="579B9F1A" w:rsidR="001107E7" w:rsidRPr="001107E7" w:rsidRDefault="001107E7" w:rsidP="001107E7">
      <w:pPr>
        <w:pStyle w:val="2"/>
        <w:rPr>
          <w:rFonts w:asciiTheme="minorHAnsi" w:eastAsiaTheme="minorEastAsia" w:hAnsiTheme="minorHAnsi" w:cstheme="minorBidi"/>
        </w:rPr>
      </w:pPr>
      <w:bookmarkStart w:id="167" w:name="_Toc530434323"/>
      <w:bookmarkStart w:id="168" w:name="_Toc534196956"/>
      <w:r w:rsidRPr="001107E7">
        <w:rPr>
          <w:rFonts w:asciiTheme="minorHAnsi" w:eastAsiaTheme="minorEastAsia" w:hAnsiTheme="minorHAnsi" w:cstheme="minorBidi" w:hint="eastAsia"/>
        </w:rPr>
        <w:t>5</w:t>
      </w:r>
      <w:r w:rsidRPr="001107E7">
        <w:rPr>
          <w:rFonts w:asciiTheme="minorHAnsi" w:eastAsiaTheme="minorEastAsia" w:hAnsiTheme="minorHAnsi" w:cstheme="minorBidi"/>
        </w:rPr>
        <w:t>.1</w:t>
      </w:r>
      <w:r w:rsidRPr="001107E7">
        <w:rPr>
          <w:rFonts w:asciiTheme="minorHAnsi" w:eastAsiaTheme="minorEastAsia" w:hAnsiTheme="minorHAnsi" w:cstheme="minorBidi" w:hint="eastAsia"/>
        </w:rPr>
        <w:t>系统架构图</w:t>
      </w:r>
      <w:bookmarkEnd w:id="167"/>
      <w:bookmarkEnd w:id="168"/>
    </w:p>
    <w:p w14:paraId="6E65C99E" w14:textId="77777777" w:rsidR="001107E7" w:rsidRDefault="001107E7" w:rsidP="001107E7">
      <w:r>
        <w:rPr>
          <w:noProof/>
        </w:rPr>
        <mc:AlternateContent>
          <mc:Choice Requires="wpg">
            <w:drawing>
              <wp:anchor distT="0" distB="0" distL="114300" distR="114300" simplePos="0" relativeHeight="251661312" behindDoc="0" locked="0" layoutInCell="1" allowOverlap="1" wp14:anchorId="3C7368F5" wp14:editId="328E5B18">
                <wp:simplePos x="0" y="0"/>
                <wp:positionH relativeFrom="column">
                  <wp:posOffset>552450</wp:posOffset>
                </wp:positionH>
                <wp:positionV relativeFrom="paragraph">
                  <wp:posOffset>248301</wp:posOffset>
                </wp:positionV>
                <wp:extent cx="3987800" cy="5341620"/>
                <wp:effectExtent l="0" t="0" r="12700" b="11430"/>
                <wp:wrapTopAndBottom/>
                <wp:docPr id="5" name="组合 5"/>
                <wp:cNvGraphicFramePr/>
                <a:graphic xmlns:a="http://schemas.openxmlformats.org/drawingml/2006/main">
                  <a:graphicData uri="http://schemas.microsoft.com/office/word/2010/wordprocessingGroup">
                    <wpg:wgp>
                      <wpg:cNvGrpSpPr/>
                      <wpg:grpSpPr>
                        <a:xfrm>
                          <a:off x="0" y="0"/>
                          <a:ext cx="3987800" cy="5341620"/>
                          <a:chOff x="0" y="0"/>
                          <a:chExt cx="3987800" cy="5341620"/>
                        </a:xfrm>
                      </wpg:grpSpPr>
                      <wpg:grpSp>
                        <wpg:cNvPr id="6" name="组合 6"/>
                        <wpg:cNvGrpSpPr/>
                        <wpg:grpSpPr>
                          <a:xfrm>
                            <a:off x="0" y="0"/>
                            <a:ext cx="3987800" cy="5341620"/>
                            <a:chOff x="0" y="0"/>
                            <a:chExt cx="3987800" cy="5341620"/>
                          </a:xfrm>
                        </wpg:grpSpPr>
                        <wps:wsp>
                          <wps:cNvPr id="32" name="文本框 32"/>
                          <wps:cNvSpPr txBox="1"/>
                          <wps:spPr>
                            <a:xfrm>
                              <a:off x="238125" y="0"/>
                              <a:ext cx="3713038" cy="333955"/>
                            </a:xfrm>
                            <a:prstGeom prst="rect">
                              <a:avLst/>
                            </a:prstGeom>
                          </wps:spPr>
                          <wps:style>
                            <a:lnRef idx="2">
                              <a:schemeClr val="dk1"/>
                            </a:lnRef>
                            <a:fillRef idx="1">
                              <a:schemeClr val="lt1"/>
                            </a:fillRef>
                            <a:effectRef idx="0">
                              <a:schemeClr val="dk1"/>
                            </a:effectRef>
                            <a:fontRef idx="minor">
                              <a:schemeClr val="dk1"/>
                            </a:fontRef>
                          </wps:style>
                          <wps:txbx>
                            <w:txbxContent>
                              <w:p w14:paraId="15785F71" w14:textId="77777777" w:rsidR="001107E7" w:rsidRDefault="001107E7" w:rsidP="001107E7">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228600" y="666750"/>
                              <a:ext cx="3713038" cy="333955"/>
                            </a:xfrm>
                            <a:prstGeom prst="rect">
                              <a:avLst/>
                            </a:prstGeom>
                          </wps:spPr>
                          <wps:style>
                            <a:lnRef idx="2">
                              <a:schemeClr val="dk1"/>
                            </a:lnRef>
                            <a:fillRef idx="1">
                              <a:schemeClr val="lt1"/>
                            </a:fillRef>
                            <a:effectRef idx="0">
                              <a:schemeClr val="dk1"/>
                            </a:effectRef>
                            <a:fontRef idx="minor">
                              <a:schemeClr val="dk1"/>
                            </a:fontRef>
                          </wps:style>
                          <wps:txbx>
                            <w:txbxContent>
                              <w:p w14:paraId="45F21C16" w14:textId="77777777" w:rsidR="001107E7" w:rsidRDefault="001107E7" w:rsidP="001107E7">
                                <w:pPr>
                                  <w:jc w:val="center"/>
                                </w:pPr>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6" name="组合 36"/>
                          <wpg:cNvGrpSpPr/>
                          <wpg:grpSpPr>
                            <a:xfrm>
                              <a:off x="2047875" y="333375"/>
                              <a:ext cx="779228" cy="326583"/>
                              <a:chOff x="0" y="0"/>
                              <a:chExt cx="779228" cy="326583"/>
                            </a:xfrm>
                          </wpg:grpSpPr>
                          <wps:wsp>
                            <wps:cNvPr id="42" name="直接箭头连接符 42"/>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文本框 49"/>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C4E02" w14:textId="77777777" w:rsidR="001107E7" w:rsidRDefault="001107E7" w:rsidP="001107E7">
                                  <w:pPr>
                                    <w:rPr>
                                      <w:sz w:val="18"/>
                                    </w:rPr>
                                  </w:pPr>
                                  <w:r>
                                    <w:rPr>
                                      <w:rFonts w:hint="eastAsia"/>
                                      <w:sz w:val="18"/>
                                    </w:rPr>
                                    <w:t>接收事件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3" name="组合 53"/>
                          <wpg:cNvGrpSpPr/>
                          <wpg:grpSpPr>
                            <a:xfrm>
                              <a:off x="209550" y="1323975"/>
                              <a:ext cx="3712845" cy="1310185"/>
                              <a:chOff x="0" y="0"/>
                              <a:chExt cx="3712845" cy="1310185"/>
                            </a:xfrm>
                          </wpg:grpSpPr>
                          <wps:wsp>
                            <wps:cNvPr id="54" name="文本框 54"/>
                            <wps:cNvSpPr txBox="1"/>
                            <wps:spPr>
                              <a:xfrm>
                                <a:off x="0" y="0"/>
                                <a:ext cx="3712845" cy="1310185"/>
                              </a:xfrm>
                              <a:prstGeom prst="rect">
                                <a:avLst/>
                              </a:prstGeom>
                            </wps:spPr>
                            <wps:style>
                              <a:lnRef idx="2">
                                <a:schemeClr val="dk1"/>
                              </a:lnRef>
                              <a:fillRef idx="1">
                                <a:schemeClr val="lt1"/>
                              </a:fillRef>
                              <a:effectRef idx="0">
                                <a:schemeClr val="dk1"/>
                              </a:effectRef>
                              <a:fontRef idx="minor">
                                <a:schemeClr val="dk1"/>
                              </a:fontRef>
                            </wps:style>
                            <wps:txbx>
                              <w:txbxContent>
                                <w:p w14:paraId="62B990A5" w14:textId="77777777" w:rsidR="001107E7" w:rsidRDefault="001107E7" w:rsidP="001107E7">
                                  <w:pPr>
                                    <w:jc w:val="center"/>
                                  </w:pPr>
                                  <w:r>
                                    <w:rPr>
                                      <w:rFonts w:hint="eastAsia"/>
                                    </w:rPr>
                                    <w:t>响应层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342900" y="285750"/>
                                <a:ext cx="119189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3EEF5C4" w14:textId="77777777" w:rsidR="001107E7" w:rsidRDefault="001107E7" w:rsidP="001107E7">
                                  <w:pPr>
                                    <w:jc w:val="center"/>
                                  </w:pPr>
                                  <w:r>
                                    <w:rPr>
                                      <w:rFonts w:hint="eastAsia"/>
                                    </w:rPr>
                                    <w:t>GWT</w:t>
                                  </w:r>
                                  <w:r>
                                    <w:t>导入器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2171700" y="285750"/>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157224B" w14:textId="77777777" w:rsidR="001107E7" w:rsidRDefault="001107E7" w:rsidP="001107E7">
                                  <w:pPr>
                                    <w:jc w:val="center"/>
                                  </w:pPr>
                                  <w:r>
                                    <w:rPr>
                                      <w:rFonts w:hint="eastAsia"/>
                                    </w:rPr>
                                    <w:t>领域背景导入器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1168717" y="819150"/>
                                <a:ext cx="1301628"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6CB52AB" w14:textId="77777777" w:rsidR="001107E7" w:rsidRDefault="001107E7" w:rsidP="001107E7">
                                  <w:pPr>
                                    <w:jc w:val="center"/>
                                  </w:pPr>
                                  <w:r>
                                    <w:t>RUCM Generator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8" name="组合 58"/>
                          <wpg:cNvGrpSpPr/>
                          <wpg:grpSpPr>
                            <a:xfrm>
                              <a:off x="2047875" y="1000125"/>
                              <a:ext cx="779228" cy="326583"/>
                              <a:chOff x="0" y="0"/>
                              <a:chExt cx="779228" cy="326583"/>
                            </a:xfrm>
                          </wpg:grpSpPr>
                          <wps:wsp>
                            <wps:cNvPr id="59" name="直接箭头连接符 59"/>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文本框 60"/>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2F1F2C" w14:textId="77777777" w:rsidR="001107E7" w:rsidRDefault="001107E7" w:rsidP="001107E7">
                                  <w:pPr>
                                    <w:rPr>
                                      <w:sz w:val="18"/>
                                    </w:rPr>
                                  </w:pPr>
                                  <w:r>
                                    <w:rPr>
                                      <w:rFonts w:hint="eastAsia"/>
                                      <w:sz w:val="18"/>
                                    </w:rPr>
                                    <w:t>响应事件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1" name="组合 61"/>
                          <wpg:cNvGrpSpPr/>
                          <wpg:grpSpPr>
                            <a:xfrm>
                              <a:off x="2409825" y="2647950"/>
                              <a:ext cx="779145" cy="326390"/>
                              <a:chOff x="0" y="0"/>
                              <a:chExt cx="779228" cy="326583"/>
                            </a:xfrm>
                          </wpg:grpSpPr>
                          <wps:wsp>
                            <wps:cNvPr id="62" name="直接箭头连接符 62"/>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文本框 63"/>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CBB10A" w14:textId="77777777" w:rsidR="001107E7" w:rsidRDefault="001107E7" w:rsidP="001107E7">
                                  <w:pPr>
                                    <w:rPr>
                                      <w:sz w:val="18"/>
                                    </w:rPr>
                                  </w:pPr>
                                  <w:r>
                                    <w:rPr>
                                      <w:rFonts w:hint="eastAsia"/>
                                      <w:sz w:val="18"/>
                                    </w:rPr>
                                    <w:t>获取支持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60" name="组合 160"/>
                          <wpg:cNvGrpSpPr/>
                          <wpg:grpSpPr>
                            <a:xfrm>
                              <a:off x="2409825" y="3752850"/>
                              <a:ext cx="779145" cy="326390"/>
                              <a:chOff x="0" y="0"/>
                              <a:chExt cx="779228" cy="326583"/>
                            </a:xfrm>
                          </wpg:grpSpPr>
                          <wps:wsp>
                            <wps:cNvPr id="161" name="直接箭头连接符 161"/>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文本框 162"/>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53AAE4" w14:textId="77777777" w:rsidR="001107E7" w:rsidRDefault="001107E7" w:rsidP="001107E7">
                                  <w:pPr>
                                    <w:rPr>
                                      <w:sz w:val="18"/>
                                    </w:rPr>
                                  </w:pPr>
                                  <w:r>
                                    <w:rPr>
                                      <w:rFonts w:hint="eastAsia"/>
                                      <w:sz w:val="18"/>
                                    </w:rPr>
                                    <w:t>调用数据</w:t>
                                  </w:r>
                                </w:p>
                                <w:p w14:paraId="60CFD9FF" w14:textId="77777777" w:rsidR="001107E7" w:rsidRDefault="001107E7" w:rsidP="001107E7"/>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63" name="组合 163"/>
                          <wpg:cNvGrpSpPr/>
                          <wpg:grpSpPr>
                            <a:xfrm>
                              <a:off x="209540" y="4086225"/>
                              <a:ext cx="3778260" cy="1255395"/>
                              <a:chOff x="-10" y="-345440"/>
                              <a:chExt cx="3778260" cy="1255395"/>
                            </a:xfrm>
                          </wpg:grpSpPr>
                          <wps:wsp>
                            <wps:cNvPr id="164" name="文本框 164"/>
                            <wps:cNvSpPr txBox="1"/>
                            <wps:spPr>
                              <a:xfrm>
                                <a:off x="-10" y="-345440"/>
                                <a:ext cx="3778260" cy="1255395"/>
                              </a:xfrm>
                              <a:prstGeom prst="rect">
                                <a:avLst/>
                              </a:prstGeom>
                            </wps:spPr>
                            <wps:style>
                              <a:lnRef idx="2">
                                <a:schemeClr val="dk1"/>
                              </a:lnRef>
                              <a:fillRef idx="1">
                                <a:schemeClr val="lt1"/>
                              </a:fillRef>
                              <a:effectRef idx="0">
                                <a:schemeClr val="dk1"/>
                              </a:effectRef>
                              <a:fontRef idx="minor">
                                <a:schemeClr val="dk1"/>
                              </a:fontRef>
                            </wps:style>
                            <wps:txbx>
                              <w:txbxContent>
                                <w:p w14:paraId="20EAFE81" w14:textId="77777777" w:rsidR="001107E7" w:rsidRDefault="001107E7" w:rsidP="001107E7">
                                  <w:pPr>
                                    <w:jc w:val="center"/>
                                  </w:pPr>
                                  <w:r>
                                    <w:rPr>
                                      <w:rFonts w:hint="eastAsia"/>
                                    </w:rPr>
                                    <w:t>数据支持层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65" name="组合 165"/>
                            <wpg:cNvGrpSpPr/>
                            <wpg:grpSpPr>
                              <a:xfrm>
                                <a:off x="57150" y="280035"/>
                                <a:ext cx="3684463" cy="558800"/>
                                <a:chOff x="1933575" y="-1520190"/>
                                <a:chExt cx="3684463" cy="558800"/>
                              </a:xfrm>
                            </wpg:grpSpPr>
                            <wps:wsp>
                              <wps:cNvPr id="166" name="文本框 166"/>
                              <wps:cNvSpPr txBox="1"/>
                              <wps:spPr>
                                <a:xfrm>
                                  <a:off x="1933575" y="-1494790"/>
                                  <a:ext cx="11366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72325FCB" w14:textId="77777777" w:rsidR="001107E7" w:rsidRDefault="001107E7" w:rsidP="001107E7">
                                    <w:pPr>
                                      <w:jc w:val="center"/>
                                    </w:pPr>
                                    <w:r>
                                      <w:rPr>
                                        <w:rFonts w:hint="eastAsia"/>
                                      </w:rPr>
                                      <w:t>领域背景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7" name="文本框 167"/>
                              <wps:cNvSpPr txBox="1"/>
                              <wps:spPr>
                                <a:xfrm>
                                  <a:off x="3165768" y="-1294765"/>
                                  <a:ext cx="115855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191F326" w14:textId="77777777" w:rsidR="001107E7" w:rsidRDefault="001107E7" w:rsidP="001107E7">
                                    <w:pPr>
                                      <w:jc w:val="center"/>
                                    </w:pPr>
                                    <w:r>
                                      <w:rPr>
                                        <w:rFonts w:hint="eastAsia"/>
                                      </w:rPr>
                                      <w:t>Taged</w:t>
                                    </w:r>
                                    <w:r>
                                      <w:t>GWT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8" name="文本框 168"/>
                              <wps:cNvSpPr txBox="1"/>
                              <wps:spPr>
                                <a:xfrm>
                                  <a:off x="4417888" y="-1520190"/>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2729AAC9" w14:textId="77777777" w:rsidR="001107E7" w:rsidRDefault="001107E7" w:rsidP="001107E7">
                                    <w:pPr>
                                      <w:jc w:val="center"/>
                                    </w:pPr>
                                    <w:r>
                                      <w:rPr>
                                        <w:rFonts w:hint="eastAsia"/>
                                      </w:rPr>
                                      <w:t>GWT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69" name="组合 169"/>
                          <wpg:cNvGrpSpPr/>
                          <wpg:grpSpPr>
                            <a:xfrm>
                              <a:off x="0" y="2638425"/>
                              <a:ext cx="779145" cy="1443355"/>
                              <a:chOff x="0" y="0"/>
                              <a:chExt cx="779145" cy="1443355"/>
                            </a:xfrm>
                          </wpg:grpSpPr>
                          <wps:wsp>
                            <wps:cNvPr id="170" name="直接箭头连接符 31"/>
                            <wps:cNvCnPr/>
                            <wps:spPr>
                              <a:xfrm>
                                <a:off x="581025" y="0"/>
                                <a:ext cx="0" cy="1443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文本框 32"/>
                            <wps:cNvSpPr txBox="1"/>
                            <wps:spPr>
                              <a:xfrm>
                                <a:off x="0" y="495300"/>
                                <a:ext cx="779145" cy="269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899A6B" w14:textId="77777777" w:rsidR="001107E7" w:rsidRDefault="001107E7" w:rsidP="001107E7">
                                  <w:pPr>
                                    <w:rPr>
                                      <w:sz w:val="18"/>
                                    </w:rPr>
                                  </w:pPr>
                                  <w:r>
                                    <w:rPr>
                                      <w:rFonts w:hint="eastAsia"/>
                                      <w:sz w:val="18"/>
                                    </w:rPr>
                                    <w:t>调用数据</w:t>
                                  </w:r>
                                </w:p>
                                <w:p w14:paraId="2DF5B398" w14:textId="77777777" w:rsidR="001107E7" w:rsidRDefault="001107E7" w:rsidP="001107E7"/>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2" name="组合 172"/>
                          <wpg:cNvGrpSpPr/>
                          <wpg:grpSpPr>
                            <a:xfrm>
                              <a:off x="981075" y="2971800"/>
                              <a:ext cx="2954760" cy="802640"/>
                              <a:chOff x="0" y="0"/>
                              <a:chExt cx="2954760" cy="802640"/>
                            </a:xfrm>
                          </wpg:grpSpPr>
                          <wps:wsp>
                            <wps:cNvPr id="173" name="文本框 173"/>
                            <wps:cNvSpPr txBox="1"/>
                            <wps:spPr>
                              <a:xfrm>
                                <a:off x="0" y="0"/>
                                <a:ext cx="2954760" cy="802640"/>
                              </a:xfrm>
                              <a:prstGeom prst="rect">
                                <a:avLst/>
                              </a:prstGeom>
                            </wps:spPr>
                            <wps:style>
                              <a:lnRef idx="2">
                                <a:schemeClr val="dk1"/>
                              </a:lnRef>
                              <a:fillRef idx="1">
                                <a:schemeClr val="lt1"/>
                              </a:fillRef>
                              <a:effectRef idx="0">
                                <a:schemeClr val="dk1"/>
                              </a:effectRef>
                              <a:fontRef idx="minor">
                                <a:schemeClr val="dk1"/>
                              </a:fontRef>
                            </wps:style>
                            <wps:txbx>
                              <w:txbxContent>
                                <w:p w14:paraId="45F794F3" w14:textId="77777777" w:rsidR="001107E7" w:rsidRDefault="001107E7" w:rsidP="001107E7">
                                  <w:pPr>
                                    <w:jc w:val="center"/>
                                  </w:pPr>
                                  <w:r>
                                    <w:rPr>
                                      <w:rFonts w:hint="eastAsia"/>
                                    </w:rPr>
                                    <w:t>功能支持层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4" name="文本框 174"/>
                            <wps:cNvSpPr txBox="1"/>
                            <wps:spPr>
                              <a:xfrm>
                                <a:off x="1581150" y="295275"/>
                                <a:ext cx="1200785" cy="334010"/>
                              </a:xfrm>
                              <a:prstGeom prst="rect">
                                <a:avLst/>
                              </a:prstGeom>
                            </wps:spPr>
                            <wps:style>
                              <a:lnRef idx="2">
                                <a:schemeClr val="dk1"/>
                              </a:lnRef>
                              <a:fillRef idx="1">
                                <a:schemeClr val="lt1"/>
                              </a:fillRef>
                              <a:effectRef idx="0">
                                <a:schemeClr val="dk1"/>
                              </a:effectRef>
                              <a:fontRef idx="minor">
                                <a:schemeClr val="dk1"/>
                              </a:fontRef>
                            </wps:style>
                            <wps:txbx>
                              <w:txbxContent>
                                <w:p w14:paraId="461A1A19" w14:textId="77777777" w:rsidR="001107E7" w:rsidRDefault="001107E7" w:rsidP="001107E7">
                                  <w:pPr>
                                    <w:jc w:val="center"/>
                                  </w:pPr>
                                  <w:r>
                                    <w:rPr>
                                      <w:rFonts w:hint="eastAsia"/>
                                    </w:rPr>
                                    <w:t>自然语言处理器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5" name="文本框 175"/>
                            <wps:cNvSpPr txBox="1"/>
                            <wps:spPr>
                              <a:xfrm>
                                <a:off x="171450" y="295275"/>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72681988" w14:textId="77777777" w:rsidR="001107E7" w:rsidRDefault="001107E7" w:rsidP="001107E7">
                                  <w:pPr>
                                    <w:jc w:val="center"/>
                                  </w:pPr>
                                  <w:r>
                                    <w:t>中间</w:t>
                                  </w:r>
                                  <w:r>
                                    <w:rPr>
                                      <w:rFonts w:hint="eastAsia"/>
                                    </w:rPr>
                                    <w:t>标签生成器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76" name="文本框 176"/>
                        <wps:cNvSpPr txBox="1"/>
                        <wps:spPr>
                          <a:xfrm>
                            <a:off x="1495425" y="4476750"/>
                            <a:ext cx="115855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EA85831" w14:textId="77777777" w:rsidR="001107E7" w:rsidRDefault="001107E7" w:rsidP="001107E7">
                              <w:pPr>
                                <w:jc w:val="center"/>
                              </w:pPr>
                              <w:r>
                                <w:t>RUCM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C7368F5" id="组合 5" o:spid="_x0000_s1026" style="position:absolute;left:0;text-align:left;margin-left:43.5pt;margin-top:19.55pt;width:314pt;height:420.6pt;z-index:251661312" coordsize="39878,5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">
                <v:group id="组合 6" o:spid="_x0000_s1027" style="position:absolute;width:39878;height:53416" coordsize="39878,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文本框 32" o:spid="_x0000_s1028" type="#_x0000_t202" style="position:absolute;left:2381;width:37130;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" fillcolor="white [3201]" strokecolor="black [3200]" strokeweight="1pt">
                    <v:textbox>
                      <w:txbxContent>
                        <w:p w14:paraId="15785F71" w14:textId="77777777" w:rsidR="001107E7" w:rsidRDefault="001107E7" w:rsidP="001107E7">
                          <w:pPr>
                            <w:jc w:val="center"/>
                          </w:pPr>
                          <w:r>
                            <w:rPr>
                              <w:rFonts w:hint="eastAsia"/>
                            </w:rPr>
                            <w:t>展示层</w:t>
                          </w:r>
                        </w:p>
                      </w:txbxContent>
                    </v:textbox>
                  </v:shape>
                  <v:shape id="文本框 35" o:spid="_x0000_s1029" type="#_x0000_t202" style="position:absolute;left:2286;top:6667;width:3713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" fillcolor="white [3201]" strokecolor="black [3200]" strokeweight="1pt">
                    <v:textbox>
                      <w:txbxContent>
                        <w:p w14:paraId="45F21C16" w14:textId="77777777" w:rsidR="001107E7" w:rsidRDefault="001107E7" w:rsidP="001107E7">
                          <w:pPr>
                            <w:jc w:val="center"/>
                          </w:pPr>
                          <w:r>
                            <w:rPr>
                              <w:rFonts w:hint="eastAsia"/>
                            </w:rPr>
                            <w:t>控制层</w:t>
                          </w:r>
                        </w:p>
                      </w:txbxContent>
                    </v:textbox>
                  </v:shape>
                  <v:group id="组合 36" o:spid="_x0000_s1030" style="position:absolute;left:20478;top:3333;width:7793;height:3266"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32" coordsize="21600,21600" o:spt="32" o:oned="t" path="m,l21600,21600e" filled="f">
                      <v:path arrowok="t" fillok="f" o:connecttype="none"/>
                      <o:lock v:ext="edit" shapetype="t"/>
                    </v:shapetype>
                    <v:shape id="直接箭头连接符 42" o:spid="_x0000_s1031"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文本框 49" o:spid="_x0000_s1032"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42C4E02" w14:textId="77777777" w:rsidR="001107E7" w:rsidRDefault="001107E7" w:rsidP="001107E7">
                            <w:pPr>
                              <w:rPr>
                                <w:sz w:val="18"/>
                              </w:rPr>
                            </w:pPr>
                            <w:r>
                              <w:rPr>
                                <w:rFonts w:hint="eastAsia"/>
                                <w:sz w:val="18"/>
                              </w:rPr>
                              <w:t>接收事件</w:t>
                            </w:r>
                          </w:p>
                        </w:txbxContent>
                      </v:textbox>
                    </v:shape>
                  </v:group>
                  <v:group id="组合 53" o:spid="_x0000_s1033" style="position:absolute;left:2095;top:13239;width:37128;height:13102" coordsize="37128,1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文本框 54" o:spid="_x0000_s1034" type="#_x0000_t202" style="position:absolute;width:37128;height:1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" fillcolor="white [3201]" strokecolor="black [3200]" strokeweight="1pt">
                      <v:textbox>
                        <w:txbxContent>
                          <w:p w14:paraId="62B990A5" w14:textId="77777777" w:rsidR="001107E7" w:rsidRDefault="001107E7" w:rsidP="001107E7">
                            <w:pPr>
                              <w:jc w:val="center"/>
                            </w:pPr>
                            <w:r>
                              <w:rPr>
                                <w:rFonts w:hint="eastAsia"/>
                              </w:rPr>
                              <w:t>响应层</w:t>
                            </w:r>
                          </w:p>
                        </w:txbxContent>
                      </v:textbox>
                    </v:shape>
                    <v:shape id="文本框 55" o:spid="_x0000_s1035" type="#_x0000_t202" style="position:absolute;left:3429;top:2857;width:1191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" fillcolor="white [3201]" strokecolor="black [3200]" strokeweight="1pt">
                      <v:textbox>
                        <w:txbxContent>
                          <w:p w14:paraId="03EEF5C4" w14:textId="77777777" w:rsidR="001107E7" w:rsidRDefault="001107E7" w:rsidP="001107E7">
                            <w:pPr>
                              <w:jc w:val="center"/>
                            </w:pPr>
                            <w:r>
                              <w:rPr>
                                <w:rFonts w:hint="eastAsia"/>
                              </w:rPr>
                              <w:t>GWT</w:t>
                            </w:r>
                            <w:r>
                              <w:t>导入器</w:t>
                            </w:r>
                          </w:p>
                        </w:txbxContent>
                      </v:textbox>
                    </v:shape>
                    <v:shape id="文本框 56" o:spid="_x0000_s1036" type="#_x0000_t202" style="position:absolute;left:21717;top:2857;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" fillcolor="white [3201]" strokecolor="black [3200]" strokeweight="1pt">
                      <v:textbox>
                        <w:txbxContent>
                          <w:p w14:paraId="0157224B" w14:textId="77777777" w:rsidR="001107E7" w:rsidRDefault="001107E7" w:rsidP="001107E7">
                            <w:pPr>
                              <w:jc w:val="center"/>
                            </w:pPr>
                            <w:r>
                              <w:rPr>
                                <w:rFonts w:hint="eastAsia"/>
                              </w:rPr>
                              <w:t>领域背景导入器</w:t>
                            </w:r>
                          </w:p>
                        </w:txbxContent>
                      </v:textbox>
                    </v:shape>
                    <v:shape id="文本框 57" o:spid="_x0000_s1037" type="#_x0000_t202" style="position:absolute;left:11687;top:8191;width:1301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" fillcolor="white [3201]" strokecolor="black [3200]" strokeweight="1pt">
                      <v:textbox>
                        <w:txbxContent>
                          <w:p w14:paraId="06CB52AB" w14:textId="77777777" w:rsidR="001107E7" w:rsidRDefault="001107E7" w:rsidP="001107E7">
                            <w:pPr>
                              <w:jc w:val="center"/>
                            </w:pPr>
                            <w:r>
                              <w:t>RUCM Generator</w:t>
                            </w:r>
                          </w:p>
                        </w:txbxContent>
                      </v:textbox>
                    </v:shape>
                  </v:group>
                  <v:group id="组合 58" o:spid="_x0000_s1038" style="position:absolute;left:20478;top:10001;width:7793;height:3266"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直接箭头连接符 59" o:spid="_x0000_s1039"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文本框 60" o:spid="_x0000_s1040"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12F1F2C" w14:textId="77777777" w:rsidR="001107E7" w:rsidRDefault="001107E7" w:rsidP="001107E7">
                            <w:pPr>
                              <w:rPr>
                                <w:sz w:val="18"/>
                              </w:rPr>
                            </w:pPr>
                            <w:r>
                              <w:rPr>
                                <w:rFonts w:hint="eastAsia"/>
                                <w:sz w:val="18"/>
                              </w:rPr>
                              <w:t>响应事件</w:t>
                            </w:r>
                          </w:p>
                        </w:txbxContent>
                      </v:textbox>
                    </v:shape>
                  </v:group>
                  <v:group id="组合 61" o:spid="_x0000_s1041" style="position:absolute;left:24098;top:26479;width:7791;height:3264"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直接箭头连接符 62" o:spid="_x0000_s1042"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shape id="文本框 63" o:spid="_x0000_s1043"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47CBB10A" w14:textId="77777777" w:rsidR="001107E7" w:rsidRDefault="001107E7" w:rsidP="001107E7">
                            <w:pPr>
                              <w:rPr>
                                <w:sz w:val="18"/>
                              </w:rPr>
                            </w:pPr>
                            <w:r>
                              <w:rPr>
                                <w:rFonts w:hint="eastAsia"/>
                                <w:sz w:val="18"/>
                              </w:rPr>
                              <w:t>获取支持</w:t>
                            </w:r>
                          </w:p>
                        </w:txbxContent>
                      </v:textbox>
                    </v:shape>
                  </v:group>
                  <v:group id="组合 160" o:spid="_x0000_s1044" style="position:absolute;left:24098;top:37528;width:7791;height:3264"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直接箭头连接符 161" o:spid="_x0000_s1045"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" strokecolor="black [3200]" strokeweight=".5pt">
                      <v:stroke endarrow="block" joinstyle="miter"/>
                    </v:shape>
                    <v:shape id="文本框 162" o:spid="_x0000_s1046"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6C53AAE4" w14:textId="77777777" w:rsidR="001107E7" w:rsidRDefault="001107E7" w:rsidP="001107E7">
                            <w:pPr>
                              <w:rPr>
                                <w:sz w:val="18"/>
                              </w:rPr>
                            </w:pPr>
                            <w:r>
                              <w:rPr>
                                <w:rFonts w:hint="eastAsia"/>
                                <w:sz w:val="18"/>
                              </w:rPr>
                              <w:t>调用数据</w:t>
                            </w:r>
                          </w:p>
                          <w:p w14:paraId="60CFD9FF" w14:textId="77777777" w:rsidR="001107E7" w:rsidRDefault="001107E7" w:rsidP="001107E7"/>
                        </w:txbxContent>
                      </v:textbox>
                    </v:shape>
                  </v:group>
                  <v:group id="组合 163" o:spid="_x0000_s1047" style="position:absolute;left:2095;top:40862;width:37783;height:12554" coordorigin=",-3454" coordsize="37782,1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文本框 164" o:spid="_x0000_s1048" type="#_x0000_t202" style="position:absolute;top:-3454;width:37782;height:1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" fillcolor="white [3201]" strokecolor="black [3200]" strokeweight="1pt">
                      <v:textbox>
                        <w:txbxContent>
                          <w:p w14:paraId="20EAFE81" w14:textId="77777777" w:rsidR="001107E7" w:rsidRDefault="001107E7" w:rsidP="001107E7">
                            <w:pPr>
                              <w:jc w:val="center"/>
                            </w:pPr>
                            <w:r>
                              <w:rPr>
                                <w:rFonts w:hint="eastAsia"/>
                              </w:rPr>
                              <w:t>数据支持层</w:t>
                            </w:r>
                          </w:p>
                        </w:txbxContent>
                      </v:textbox>
                    </v:shape>
                    <v:group id="组合 165" o:spid="_x0000_s1049" style="position:absolute;left:571;top:2800;width:36845;height:5588" coordorigin="19335,-15201" coordsize="36844,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文本框 166" o:spid="_x0000_s1050" type="#_x0000_t202" style="position:absolute;left:19335;top:-14947;width:1136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" fillcolor="white [3201]" strokecolor="black [3200]" strokeweight="1pt">
                        <v:textbox>
                          <w:txbxContent>
                            <w:p w14:paraId="72325FCB" w14:textId="77777777" w:rsidR="001107E7" w:rsidRDefault="001107E7" w:rsidP="001107E7">
                              <w:pPr>
                                <w:jc w:val="center"/>
                              </w:pPr>
                              <w:r>
                                <w:rPr>
                                  <w:rFonts w:hint="eastAsia"/>
                                </w:rPr>
                                <w:t>领域背景</w:t>
                              </w:r>
                            </w:p>
                          </w:txbxContent>
                        </v:textbox>
                      </v:shape>
                      <v:shape id="文本框 167" o:spid="_x0000_s1051" type="#_x0000_t202" style="position:absolute;left:31657;top:-12947;width:1158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" fillcolor="white [3201]" strokecolor="black [3200]" strokeweight="1pt">
                        <v:textbox>
                          <w:txbxContent>
                            <w:p w14:paraId="1191F326" w14:textId="77777777" w:rsidR="001107E7" w:rsidRDefault="001107E7" w:rsidP="001107E7">
                              <w:pPr>
                                <w:jc w:val="center"/>
                              </w:pPr>
                              <w:r>
                                <w:rPr>
                                  <w:rFonts w:hint="eastAsia"/>
                                </w:rPr>
                                <w:t>Taged</w:t>
                              </w:r>
                              <w:r>
                                <w:t>GWT</w:t>
                              </w:r>
                            </w:p>
                          </w:txbxContent>
                        </v:textbox>
                      </v:shape>
                      <v:shape id="文本框 168" o:spid="_x0000_s1052" type="#_x0000_t202" style="position:absolute;left:44178;top:-15201;width:1200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" fillcolor="white [3201]" strokecolor="black [3200]" strokeweight="1pt">
                        <v:textbox>
                          <w:txbxContent>
                            <w:p w14:paraId="2729AAC9" w14:textId="77777777" w:rsidR="001107E7" w:rsidRDefault="001107E7" w:rsidP="001107E7">
                              <w:pPr>
                                <w:jc w:val="center"/>
                              </w:pPr>
                              <w:r>
                                <w:rPr>
                                  <w:rFonts w:hint="eastAsia"/>
                                </w:rPr>
                                <w:t>GWT</w:t>
                              </w:r>
                            </w:p>
                          </w:txbxContent>
                        </v:textbox>
                      </v:shape>
                    </v:group>
                  </v:group>
                  <v:group id="组合 169" o:spid="_x0000_s1053" style="position:absolute;top:26384;width:7791;height:14433" coordsize="7791,1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直接箭头连接符 31" o:spid="_x0000_s1054" type="#_x0000_t32" style="position:absolute;left:5810;width:0;height:14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" strokecolor="black [3200]" strokeweight=".5pt">
                      <v:stroke endarrow="block" joinstyle="miter"/>
                    </v:shape>
                    <v:shape id="文本框 32" o:spid="_x0000_s1055" type="#_x0000_t202" style="position:absolute;top:4953;width:779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04899A6B" w14:textId="77777777" w:rsidR="001107E7" w:rsidRDefault="001107E7" w:rsidP="001107E7">
                            <w:pPr>
                              <w:rPr>
                                <w:sz w:val="18"/>
                              </w:rPr>
                            </w:pPr>
                            <w:r>
                              <w:rPr>
                                <w:rFonts w:hint="eastAsia"/>
                                <w:sz w:val="18"/>
                              </w:rPr>
                              <w:t>调用数据</w:t>
                            </w:r>
                          </w:p>
                          <w:p w14:paraId="2DF5B398" w14:textId="77777777" w:rsidR="001107E7" w:rsidRDefault="001107E7" w:rsidP="001107E7"/>
                        </w:txbxContent>
                      </v:textbox>
                    </v:shape>
                  </v:group>
                  <v:group id="组合 172" o:spid="_x0000_s1056" style="position:absolute;left:9810;top:29718;width:29548;height:8026" coordsize="29547,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文本框 173" o:spid="_x0000_s1057" type="#_x0000_t202" style="position:absolute;width:29547;height:8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" fillcolor="white [3201]" strokecolor="black [3200]" strokeweight="1pt">
                      <v:textbox>
                        <w:txbxContent>
                          <w:p w14:paraId="45F794F3" w14:textId="77777777" w:rsidR="001107E7" w:rsidRDefault="001107E7" w:rsidP="001107E7">
                            <w:pPr>
                              <w:jc w:val="center"/>
                            </w:pPr>
                            <w:r>
                              <w:rPr>
                                <w:rFonts w:hint="eastAsia"/>
                              </w:rPr>
                              <w:t>功能支持层</w:t>
                            </w:r>
                          </w:p>
                        </w:txbxContent>
                      </v:textbox>
                    </v:shape>
                    <v:shape id="文本框 174" o:spid="_x0000_s1058" type="#_x0000_t202" style="position:absolute;left:15811;top:2952;width:12008;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" fillcolor="white [3201]" strokecolor="black [3200]" strokeweight="1pt">
                      <v:textbox>
                        <w:txbxContent>
                          <w:p w14:paraId="461A1A19" w14:textId="77777777" w:rsidR="001107E7" w:rsidRDefault="001107E7" w:rsidP="001107E7">
                            <w:pPr>
                              <w:jc w:val="center"/>
                            </w:pPr>
                            <w:r>
                              <w:rPr>
                                <w:rFonts w:hint="eastAsia"/>
                              </w:rPr>
                              <w:t>自然语言处理器</w:t>
                            </w:r>
                          </w:p>
                        </w:txbxContent>
                      </v:textbox>
                    </v:shape>
                    <v:shape id="文本框 175" o:spid="_x0000_s1059" type="#_x0000_t202" style="position:absolute;left:1714;top:2952;width:1200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" fillcolor="white [3201]" strokecolor="black [3200]" strokeweight="1pt">
                      <v:textbox>
                        <w:txbxContent>
                          <w:p w14:paraId="72681988" w14:textId="77777777" w:rsidR="001107E7" w:rsidRDefault="001107E7" w:rsidP="001107E7">
                            <w:pPr>
                              <w:jc w:val="center"/>
                            </w:pPr>
                            <w:r>
                              <w:t>中间</w:t>
                            </w:r>
                            <w:r>
                              <w:rPr>
                                <w:rFonts w:hint="eastAsia"/>
                              </w:rPr>
                              <w:t>标签生成器</w:t>
                            </w:r>
                          </w:p>
                        </w:txbxContent>
                      </v:textbox>
                    </v:shape>
                  </v:group>
                </v:group>
                <v:shape id="文本框 176" o:spid="_x0000_s1060" type="#_x0000_t202" style="position:absolute;left:14954;top:44767;width:1158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" fillcolor="white [3201]" strokecolor="black [3200]" strokeweight="1pt">
                  <v:textbox>
                    <w:txbxContent>
                      <w:p w14:paraId="1EA85831" w14:textId="77777777" w:rsidR="001107E7" w:rsidRDefault="001107E7" w:rsidP="001107E7">
                        <w:pPr>
                          <w:jc w:val="center"/>
                        </w:pPr>
                        <w:r>
                          <w:t>RUCM</w:t>
                        </w:r>
                      </w:p>
                    </w:txbxContent>
                  </v:textbox>
                </v:shape>
                <w10:wrap type="topAndBottom"/>
              </v:group>
            </w:pict>
          </mc:Fallback>
        </mc:AlternateContent>
      </w:r>
    </w:p>
    <w:p w14:paraId="51F4A437" w14:textId="77777777" w:rsidR="001107E7" w:rsidRDefault="001107E7" w:rsidP="001107E7"/>
    <w:p w14:paraId="314CA886" w14:textId="77777777" w:rsidR="001107E7" w:rsidRDefault="001107E7" w:rsidP="001107E7"/>
    <w:p w14:paraId="64E9EEA6" w14:textId="77777777" w:rsidR="001107E7" w:rsidRDefault="001107E7" w:rsidP="001107E7">
      <w:pPr>
        <w:pStyle w:val="a6"/>
        <w:numPr>
          <w:ilvl w:val="0"/>
          <w:numId w:val="23"/>
        </w:numPr>
        <w:ind w:firstLineChars="0"/>
      </w:pPr>
      <w:r>
        <w:rPr>
          <w:rFonts w:hint="eastAsia"/>
        </w:rPr>
        <w:t>展示层：用于显示界面用于用户操作和查看</w:t>
      </w:r>
    </w:p>
    <w:p w14:paraId="7D754B90" w14:textId="77777777" w:rsidR="001107E7" w:rsidRDefault="001107E7" w:rsidP="001107E7">
      <w:pPr>
        <w:pStyle w:val="a6"/>
        <w:numPr>
          <w:ilvl w:val="0"/>
          <w:numId w:val="20"/>
        </w:numPr>
        <w:ind w:firstLineChars="0"/>
      </w:pPr>
      <w:r>
        <w:rPr>
          <w:rFonts w:hint="eastAsia"/>
        </w:rPr>
        <w:t>控制层：接收展示层所产生的事件，并调用相应操作</w:t>
      </w:r>
    </w:p>
    <w:p w14:paraId="17E0DDC8" w14:textId="77777777" w:rsidR="001107E7" w:rsidRDefault="001107E7" w:rsidP="001107E7">
      <w:pPr>
        <w:pStyle w:val="a6"/>
        <w:numPr>
          <w:ilvl w:val="0"/>
          <w:numId w:val="20"/>
        </w:numPr>
        <w:ind w:firstLineChars="0"/>
      </w:pPr>
      <w:r>
        <w:rPr>
          <w:rFonts w:hint="eastAsia"/>
        </w:rPr>
        <w:t>响应层：真正用于响应事件的实现</w:t>
      </w:r>
    </w:p>
    <w:p w14:paraId="28A90EE9" w14:textId="77777777" w:rsidR="001107E7" w:rsidRDefault="001107E7" w:rsidP="001107E7">
      <w:pPr>
        <w:pStyle w:val="a6"/>
        <w:numPr>
          <w:ilvl w:val="0"/>
          <w:numId w:val="20"/>
        </w:numPr>
        <w:ind w:firstLineChars="0"/>
      </w:pPr>
      <w:r>
        <w:rPr>
          <w:rFonts w:hint="eastAsia"/>
        </w:rPr>
        <w:t>功能支持层：提供支持用于响应层中组件实现响应。</w:t>
      </w:r>
    </w:p>
    <w:p w14:paraId="78ADBE88" w14:textId="77777777" w:rsidR="001107E7" w:rsidRPr="00472342" w:rsidRDefault="001107E7" w:rsidP="001107E7">
      <w:pPr>
        <w:pStyle w:val="a6"/>
        <w:numPr>
          <w:ilvl w:val="0"/>
          <w:numId w:val="20"/>
        </w:numPr>
        <w:ind w:firstLineChars="0"/>
      </w:pPr>
      <w:r>
        <w:rPr>
          <w:rFonts w:hint="eastAsia"/>
        </w:rPr>
        <w:t>数据支持层：存储数据</w:t>
      </w:r>
    </w:p>
    <w:p w14:paraId="7237CD57" w14:textId="77777777" w:rsidR="001107E7" w:rsidRPr="001107E7" w:rsidRDefault="001107E7" w:rsidP="001107E7">
      <w:pPr>
        <w:pStyle w:val="a6"/>
        <w:ind w:left="420" w:firstLineChars="0" w:firstLine="0"/>
      </w:pPr>
    </w:p>
    <w:p w14:paraId="2B02EC68" w14:textId="02531593" w:rsidR="007F784C" w:rsidRPr="001107E7" w:rsidRDefault="0079534E" w:rsidP="007F784C">
      <w:pPr>
        <w:pStyle w:val="2"/>
        <w:rPr>
          <w:rFonts w:asciiTheme="minorHAnsi" w:eastAsiaTheme="minorEastAsia" w:hAnsiTheme="minorHAnsi" w:cstheme="minorBidi"/>
        </w:rPr>
      </w:pPr>
      <w:bookmarkStart w:id="169" w:name="_Toc530434314"/>
      <w:bookmarkStart w:id="170" w:name="_Toc534196957"/>
      <w:r w:rsidRPr="001107E7">
        <w:rPr>
          <w:rFonts w:asciiTheme="minorHAnsi" w:eastAsiaTheme="minorEastAsia" w:hAnsiTheme="minorHAnsi" w:cstheme="minorBidi"/>
        </w:rPr>
        <w:lastRenderedPageBreak/>
        <w:t>5</w:t>
      </w:r>
      <w:r w:rsidR="007F784C" w:rsidRPr="001107E7">
        <w:rPr>
          <w:rFonts w:asciiTheme="minorHAnsi" w:eastAsiaTheme="minorEastAsia" w:hAnsiTheme="minorHAnsi" w:cstheme="minorBidi" w:hint="eastAsia"/>
        </w:rPr>
        <w:t>.</w:t>
      </w:r>
      <w:r w:rsidR="001107E7" w:rsidRPr="001107E7">
        <w:rPr>
          <w:rFonts w:asciiTheme="minorHAnsi" w:eastAsiaTheme="minorEastAsia" w:hAnsiTheme="minorHAnsi" w:cstheme="minorBidi"/>
        </w:rPr>
        <w:t>2</w:t>
      </w:r>
      <w:r w:rsidR="007F784C" w:rsidRPr="001107E7">
        <w:rPr>
          <w:rFonts w:asciiTheme="minorHAnsi" w:eastAsiaTheme="minorEastAsia" w:hAnsiTheme="minorHAnsi" w:cstheme="minorBidi"/>
        </w:rPr>
        <w:t xml:space="preserve"> </w:t>
      </w:r>
      <w:r w:rsidR="007F784C" w:rsidRPr="001107E7">
        <w:rPr>
          <w:rFonts w:asciiTheme="minorHAnsi" w:eastAsiaTheme="minorEastAsia" w:hAnsiTheme="minorHAnsi" w:cstheme="minorBidi" w:hint="eastAsia"/>
        </w:rPr>
        <w:t>用例图</w:t>
      </w:r>
      <w:bookmarkEnd w:id="169"/>
      <w:bookmarkEnd w:id="170"/>
    </w:p>
    <w:p w14:paraId="431102BF" w14:textId="756EEAE9" w:rsidR="007F784C" w:rsidRDefault="009111D8" w:rsidP="009111D8">
      <w:pPr>
        <w:jc w:val="center"/>
      </w:pPr>
      <w:bookmarkStart w:id="171" w:name="_GoBack"/>
      <w:r>
        <w:rPr>
          <w:noProof/>
        </w:rPr>
        <w:drawing>
          <wp:inline distT="0" distB="0" distL="0" distR="0" wp14:anchorId="3B36DBFD" wp14:editId="461CE301">
            <wp:extent cx="5010258" cy="27527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2751" cy="2754095"/>
                    </a:xfrm>
                    <a:prstGeom prst="rect">
                      <a:avLst/>
                    </a:prstGeom>
                  </pic:spPr>
                </pic:pic>
              </a:graphicData>
            </a:graphic>
          </wp:inline>
        </w:drawing>
      </w:r>
      <w:bookmarkEnd w:id="171"/>
    </w:p>
    <w:p w14:paraId="0D30821A" w14:textId="619ABEE9" w:rsidR="00E1037B" w:rsidRDefault="00E1037B" w:rsidP="00E1037B">
      <w:pPr>
        <w:pStyle w:val="a6"/>
        <w:numPr>
          <w:ilvl w:val="0"/>
          <w:numId w:val="12"/>
        </w:numPr>
        <w:ind w:firstLineChars="0"/>
      </w:pPr>
      <w:r>
        <w:rPr>
          <w:rFonts w:hint="eastAsia"/>
        </w:rPr>
        <w:t>Actors</w:t>
      </w:r>
    </w:p>
    <w:p w14:paraId="089AE9E2" w14:textId="4BF79E1B" w:rsidR="00E1037B" w:rsidRDefault="00E1037B" w:rsidP="00E1037B">
      <w:pPr>
        <w:pStyle w:val="a6"/>
        <w:numPr>
          <w:ilvl w:val="1"/>
          <w:numId w:val="12"/>
        </w:numPr>
        <w:ind w:firstLineChars="0"/>
      </w:pPr>
      <w:r>
        <w:rPr>
          <w:rFonts w:hint="eastAsia"/>
        </w:rPr>
        <w:t>需求提出方：提出需求，因为是在其领域对于领域背景的了解，所以由其提供领域背景信息</w:t>
      </w:r>
    </w:p>
    <w:p w14:paraId="75795190" w14:textId="1815766E" w:rsidR="00E1037B" w:rsidRDefault="00E1037B" w:rsidP="00E1037B">
      <w:pPr>
        <w:pStyle w:val="a6"/>
        <w:numPr>
          <w:ilvl w:val="1"/>
          <w:numId w:val="12"/>
        </w:numPr>
        <w:ind w:firstLineChars="0"/>
      </w:pPr>
      <w:r>
        <w:rPr>
          <w:rFonts w:hint="eastAsia"/>
        </w:rPr>
        <w:t>软件开发方：是RUCM的需求方，同时也是需求文档的撰写者。可能包含多种角色，例如产品经理、</w:t>
      </w:r>
      <w:r w:rsidR="0096470B">
        <w:rPr>
          <w:rFonts w:hint="eastAsia"/>
        </w:rPr>
        <w:t>程序开发人员等。</w:t>
      </w:r>
    </w:p>
    <w:p w14:paraId="0A6D093F" w14:textId="660FC86B" w:rsidR="0096470B" w:rsidRDefault="0096470B" w:rsidP="0096470B">
      <w:pPr>
        <w:pStyle w:val="a6"/>
        <w:numPr>
          <w:ilvl w:val="0"/>
          <w:numId w:val="12"/>
        </w:numPr>
        <w:ind w:firstLineChars="0"/>
      </w:pPr>
      <w:r>
        <w:rPr>
          <w:rFonts w:hint="eastAsia"/>
        </w:rPr>
        <w:t>Use</w:t>
      </w:r>
      <w:r>
        <w:t xml:space="preserve"> </w:t>
      </w:r>
      <w:r>
        <w:rPr>
          <w:rFonts w:hint="eastAsia"/>
        </w:rPr>
        <w:t>Cases</w:t>
      </w:r>
    </w:p>
    <w:p w14:paraId="4D8D866E" w14:textId="59950D49" w:rsidR="0096470B" w:rsidRDefault="0096470B" w:rsidP="0096470B">
      <w:pPr>
        <w:pStyle w:val="a6"/>
        <w:numPr>
          <w:ilvl w:val="1"/>
          <w:numId w:val="12"/>
        </w:numPr>
        <w:ind w:firstLineChars="0"/>
      </w:pPr>
      <w:r>
        <w:rPr>
          <w:rFonts w:hint="eastAsia"/>
        </w:rPr>
        <w:t>领域背景导入：</w:t>
      </w:r>
      <w:r w:rsidR="00975385">
        <w:rPr>
          <w:rFonts w:hint="eastAsia"/>
        </w:rPr>
        <w:t>用户输入</w:t>
      </w:r>
      <w:r>
        <w:rPr>
          <w:rFonts w:hint="eastAsia"/>
        </w:rPr>
        <w:t>领域背景输入文档，</w:t>
      </w:r>
      <w:r w:rsidR="00975385">
        <w:rPr>
          <w:rFonts w:hint="eastAsia"/>
        </w:rPr>
        <w:t>系统</w:t>
      </w:r>
      <w:r>
        <w:rPr>
          <w:rFonts w:hint="eastAsia"/>
        </w:rPr>
        <w:t>以格式化方式存储领域背景信息。</w:t>
      </w:r>
    </w:p>
    <w:p w14:paraId="2329C450" w14:textId="4EF44798" w:rsidR="0096470B" w:rsidRDefault="0096470B" w:rsidP="0096470B">
      <w:pPr>
        <w:pStyle w:val="a6"/>
        <w:numPr>
          <w:ilvl w:val="1"/>
          <w:numId w:val="12"/>
        </w:numPr>
        <w:ind w:firstLineChars="0"/>
      </w:pPr>
      <w:r>
        <w:rPr>
          <w:rFonts w:hint="eastAsia"/>
        </w:rPr>
        <w:t>输入一组GWT：</w:t>
      </w:r>
      <w:r w:rsidR="00975385">
        <w:rPr>
          <w:rFonts w:hint="eastAsia"/>
        </w:rPr>
        <w:t>用户</w:t>
      </w:r>
      <w:r>
        <w:rPr>
          <w:rFonts w:hint="eastAsia"/>
        </w:rPr>
        <w:t>输入GWT输入文档，</w:t>
      </w:r>
      <w:r w:rsidR="00975385">
        <w:rPr>
          <w:rFonts w:hint="eastAsia"/>
        </w:rPr>
        <w:t>系统</w:t>
      </w:r>
      <w:r>
        <w:rPr>
          <w:rFonts w:hint="eastAsia"/>
        </w:rPr>
        <w:t>以格式化方式存储GWT。</w:t>
      </w:r>
    </w:p>
    <w:p w14:paraId="15BB73AC" w14:textId="6F101616" w:rsidR="0096470B" w:rsidRDefault="0096470B" w:rsidP="0096470B">
      <w:pPr>
        <w:pStyle w:val="a6"/>
        <w:numPr>
          <w:ilvl w:val="1"/>
          <w:numId w:val="12"/>
        </w:numPr>
        <w:ind w:firstLineChars="0"/>
      </w:pPr>
      <w:r>
        <w:rPr>
          <w:rFonts w:hint="eastAsia"/>
        </w:rPr>
        <w:t>获取一组RUCM</w:t>
      </w:r>
      <w:r w:rsidR="00975385">
        <w:rPr>
          <w:rFonts w:hint="eastAsia"/>
        </w:rPr>
        <w:t>：根据存储的GWT和领域背景信息，用户选择一部分GWT文档</w:t>
      </w:r>
      <w:r w:rsidR="0042546A">
        <w:rPr>
          <w:rFonts w:hint="eastAsia"/>
        </w:rPr>
        <w:t>转化为RUCM。</w:t>
      </w:r>
    </w:p>
    <w:p w14:paraId="5222528F" w14:textId="1E7E5EB6" w:rsidR="00AF092A" w:rsidRDefault="0096470B" w:rsidP="00AF092A">
      <w:pPr>
        <w:pStyle w:val="a6"/>
        <w:numPr>
          <w:ilvl w:val="1"/>
          <w:numId w:val="12"/>
        </w:numPr>
        <w:ind w:firstLineChars="0"/>
        <w:jc w:val="left"/>
      </w:pPr>
      <w:r>
        <w:rPr>
          <w:rFonts w:hint="eastAsia"/>
        </w:rPr>
        <w:t>生成中间标签：</w:t>
      </w:r>
      <w:r w:rsidR="000A0C77">
        <w:rPr>
          <w:rFonts w:hint="eastAsia"/>
        </w:rPr>
        <w:t>通过选择的GWT和存储的领域背景信息，系统将原始GWT添加标签。</w:t>
      </w:r>
    </w:p>
    <w:p w14:paraId="710430D3" w14:textId="455294AB" w:rsidR="00064E99" w:rsidRDefault="00064E99" w:rsidP="00064E99">
      <w:pPr>
        <w:jc w:val="left"/>
      </w:pPr>
    </w:p>
    <w:p w14:paraId="0C1E3592" w14:textId="7DF9E685" w:rsidR="00064E99" w:rsidRDefault="00064E99" w:rsidP="00064E99">
      <w:pPr>
        <w:jc w:val="left"/>
      </w:pPr>
    </w:p>
    <w:p w14:paraId="770D7D44" w14:textId="77777777" w:rsidR="00064E99" w:rsidRDefault="00064E99" w:rsidP="00064E99">
      <w:pPr>
        <w:jc w:val="left"/>
      </w:pPr>
    </w:p>
    <w:p w14:paraId="6F35CD86" w14:textId="72CB7C6B" w:rsidR="0079534E" w:rsidRPr="001107E7" w:rsidRDefault="0079534E" w:rsidP="0079534E">
      <w:pPr>
        <w:pStyle w:val="2"/>
        <w:rPr>
          <w:rFonts w:asciiTheme="minorHAnsi" w:eastAsiaTheme="minorEastAsia" w:hAnsiTheme="minorHAnsi" w:cstheme="minorBidi"/>
        </w:rPr>
      </w:pPr>
      <w:bookmarkStart w:id="172" w:name="_Toc534196958"/>
      <w:r w:rsidRPr="001107E7">
        <w:rPr>
          <w:rFonts w:asciiTheme="minorHAnsi" w:eastAsiaTheme="minorEastAsia" w:hAnsiTheme="minorHAnsi" w:cstheme="minorBidi"/>
        </w:rPr>
        <w:t>5</w:t>
      </w:r>
      <w:r w:rsidRPr="001107E7">
        <w:rPr>
          <w:rFonts w:asciiTheme="minorHAnsi" w:eastAsiaTheme="minorEastAsia" w:hAnsiTheme="minorHAnsi" w:cstheme="minorBidi" w:hint="eastAsia"/>
        </w:rPr>
        <w:t>.</w:t>
      </w:r>
      <w:r w:rsidR="001107E7" w:rsidRPr="001107E7">
        <w:rPr>
          <w:rFonts w:asciiTheme="minorHAnsi" w:eastAsiaTheme="minorEastAsia" w:hAnsiTheme="minorHAnsi" w:cstheme="minorBidi"/>
        </w:rPr>
        <w:t>3</w:t>
      </w:r>
      <w:r w:rsidRPr="001107E7">
        <w:rPr>
          <w:rFonts w:asciiTheme="minorHAnsi" w:eastAsiaTheme="minorEastAsia" w:hAnsiTheme="minorHAnsi" w:cstheme="minorBidi"/>
        </w:rPr>
        <w:t xml:space="preserve"> </w:t>
      </w:r>
      <w:r w:rsidRPr="001107E7">
        <w:rPr>
          <w:rFonts w:asciiTheme="minorHAnsi" w:eastAsiaTheme="minorEastAsia" w:hAnsiTheme="minorHAnsi" w:cstheme="minorBidi" w:hint="eastAsia"/>
        </w:rPr>
        <w:t>用例规格R</w:t>
      </w:r>
      <w:r w:rsidRPr="001107E7">
        <w:rPr>
          <w:rFonts w:asciiTheme="minorHAnsi" w:eastAsiaTheme="minorEastAsia" w:hAnsiTheme="minorHAnsi" w:cstheme="minorBidi"/>
        </w:rPr>
        <w:t>UCM</w:t>
      </w:r>
      <w:bookmarkEnd w:id="172"/>
    </w:p>
    <w:p w14:paraId="2B85BFFA" w14:textId="54584AE6" w:rsidR="00AF092A" w:rsidRDefault="0079534E" w:rsidP="00AF092A">
      <w:pPr>
        <w:jc w:val="left"/>
      </w:pPr>
      <w:r>
        <w:rPr>
          <w:rFonts w:hint="eastAsia"/>
        </w:rPr>
        <w:t>（1）</w:t>
      </w:r>
      <w:r w:rsidR="008B2A10">
        <w:rPr>
          <w:rFonts w:hint="eastAsia"/>
        </w:rPr>
        <w:t>导入领域背景</w:t>
      </w:r>
    </w:p>
    <w:p w14:paraId="7234105B" w14:textId="77C931E0" w:rsidR="00AF092A" w:rsidRDefault="00DD0FD8" w:rsidP="00064E99">
      <w:pPr>
        <w:jc w:val="center"/>
      </w:pPr>
      <w:r>
        <w:rPr>
          <w:noProof/>
        </w:rPr>
        <w:lastRenderedPageBreak/>
        <w:drawing>
          <wp:inline distT="0" distB="0" distL="0" distR="0" wp14:anchorId="227217C3" wp14:editId="5CC0656D">
            <wp:extent cx="4990465" cy="2876309"/>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176" cy="2881330"/>
                    </a:xfrm>
                    <a:prstGeom prst="rect">
                      <a:avLst/>
                    </a:prstGeom>
                  </pic:spPr>
                </pic:pic>
              </a:graphicData>
            </a:graphic>
          </wp:inline>
        </w:drawing>
      </w:r>
    </w:p>
    <w:p w14:paraId="7C8B4CE4" w14:textId="6EB50E66" w:rsidR="00943B3E" w:rsidRDefault="00943B3E" w:rsidP="00943B3E"/>
    <w:p w14:paraId="2C16ADC0" w14:textId="435465DF" w:rsidR="00943B3E" w:rsidRDefault="00943B3E" w:rsidP="00943B3E">
      <w:pPr>
        <w:jc w:val="left"/>
      </w:pPr>
      <w:r>
        <w:rPr>
          <w:rFonts w:hint="eastAsia"/>
        </w:rPr>
        <w:t>（</w:t>
      </w:r>
      <w:r>
        <w:t>2</w:t>
      </w:r>
      <w:r>
        <w:rPr>
          <w:rFonts w:hint="eastAsia"/>
        </w:rPr>
        <w:t>）分词词典导入</w:t>
      </w:r>
    </w:p>
    <w:p w14:paraId="7D145A64" w14:textId="77777777" w:rsidR="00943B3E" w:rsidRDefault="00943B3E" w:rsidP="00943B3E">
      <w:pPr>
        <w:jc w:val="center"/>
      </w:pPr>
      <w:r>
        <w:rPr>
          <w:noProof/>
        </w:rPr>
        <w:drawing>
          <wp:inline distT="0" distB="0" distL="0" distR="0" wp14:anchorId="0D1F2CB5" wp14:editId="123FFD48">
            <wp:extent cx="4906064" cy="2018665"/>
            <wp:effectExtent l="0" t="0" r="889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7879" cy="2031756"/>
                    </a:xfrm>
                    <a:prstGeom prst="rect">
                      <a:avLst/>
                    </a:prstGeom>
                  </pic:spPr>
                </pic:pic>
              </a:graphicData>
            </a:graphic>
          </wp:inline>
        </w:drawing>
      </w:r>
    </w:p>
    <w:p w14:paraId="10DC9EA6" w14:textId="76585806" w:rsidR="00943B3E" w:rsidRDefault="00943B3E" w:rsidP="00943B3E">
      <w:pPr>
        <w:jc w:val="left"/>
      </w:pPr>
      <w:r>
        <w:rPr>
          <w:rFonts w:hint="eastAsia"/>
        </w:rPr>
        <w:t>（</w:t>
      </w:r>
      <w:r>
        <w:t>3</w:t>
      </w:r>
      <w:r>
        <w:rPr>
          <w:rFonts w:hint="eastAsia"/>
        </w:rPr>
        <w:t>）标注词典导入</w:t>
      </w:r>
    </w:p>
    <w:p w14:paraId="7ABF0491" w14:textId="77777777" w:rsidR="00943B3E" w:rsidRDefault="00943B3E" w:rsidP="00943B3E">
      <w:pPr>
        <w:jc w:val="center"/>
      </w:pPr>
      <w:r>
        <w:rPr>
          <w:noProof/>
        </w:rPr>
        <w:drawing>
          <wp:inline distT="0" distB="0" distL="0" distR="0" wp14:anchorId="09D73973" wp14:editId="2AD74B9D">
            <wp:extent cx="4904105" cy="204786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5006" cy="2069121"/>
                    </a:xfrm>
                    <a:prstGeom prst="rect">
                      <a:avLst/>
                    </a:prstGeom>
                  </pic:spPr>
                </pic:pic>
              </a:graphicData>
            </a:graphic>
          </wp:inline>
        </w:drawing>
      </w:r>
    </w:p>
    <w:p w14:paraId="32F6408A" w14:textId="77777777" w:rsidR="00943B3E" w:rsidRDefault="00943B3E" w:rsidP="00943B3E"/>
    <w:p w14:paraId="6F2E6B1F" w14:textId="4D13F697" w:rsidR="00AF092A" w:rsidRDefault="0079534E" w:rsidP="0079534E">
      <w:pPr>
        <w:jc w:val="left"/>
      </w:pPr>
      <w:r>
        <w:rPr>
          <w:rFonts w:hint="eastAsia"/>
        </w:rPr>
        <w:t>（</w:t>
      </w:r>
      <w:r w:rsidR="00943B3E">
        <w:t>4</w:t>
      </w:r>
      <w:r>
        <w:rPr>
          <w:rFonts w:hint="eastAsia"/>
        </w:rPr>
        <w:t>）</w:t>
      </w:r>
      <w:r w:rsidR="008B2A10">
        <w:rPr>
          <w:rFonts w:hint="eastAsia"/>
        </w:rPr>
        <w:t>输入一组G</w:t>
      </w:r>
      <w:r w:rsidR="008B2A10">
        <w:t>WT</w:t>
      </w:r>
    </w:p>
    <w:p w14:paraId="0DCDDDA4" w14:textId="77777777" w:rsidR="008B2A10" w:rsidRDefault="008B2A10" w:rsidP="00AF092A">
      <w:pPr>
        <w:pStyle w:val="a6"/>
        <w:ind w:left="840" w:firstLineChars="0" w:firstLine="0"/>
        <w:jc w:val="left"/>
      </w:pPr>
    </w:p>
    <w:p w14:paraId="13578528" w14:textId="1D9D624C" w:rsidR="00064E99" w:rsidRDefault="00DD0FD8" w:rsidP="00E602C8">
      <w:pPr>
        <w:jc w:val="center"/>
        <w:rPr>
          <w:noProof/>
        </w:rPr>
      </w:pPr>
      <w:r>
        <w:rPr>
          <w:noProof/>
        </w:rPr>
        <w:lastRenderedPageBreak/>
        <w:drawing>
          <wp:inline distT="0" distB="0" distL="0" distR="0" wp14:anchorId="188E9CEF" wp14:editId="37E05AFD">
            <wp:extent cx="4943909" cy="3546097"/>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954" cy="3548281"/>
                    </a:xfrm>
                    <a:prstGeom prst="rect">
                      <a:avLst/>
                    </a:prstGeom>
                  </pic:spPr>
                </pic:pic>
              </a:graphicData>
            </a:graphic>
          </wp:inline>
        </w:drawing>
      </w:r>
    </w:p>
    <w:p w14:paraId="3E6B9E10" w14:textId="77777777" w:rsidR="00064E99" w:rsidRPr="008B2A10" w:rsidRDefault="00064E99" w:rsidP="008B2A10"/>
    <w:p w14:paraId="72C956EA" w14:textId="07318DAD" w:rsidR="008B2A10" w:rsidRDefault="0079534E" w:rsidP="0079534E">
      <w:pPr>
        <w:tabs>
          <w:tab w:val="left" w:pos="932"/>
        </w:tabs>
      </w:pPr>
      <w:r>
        <w:rPr>
          <w:rFonts w:hint="eastAsia"/>
          <w:noProof/>
        </w:rPr>
        <w:t>（</w:t>
      </w:r>
      <w:r w:rsidR="00943B3E">
        <w:rPr>
          <w:noProof/>
        </w:rPr>
        <w:t>5</w:t>
      </w:r>
      <w:r>
        <w:rPr>
          <w:rFonts w:hint="eastAsia"/>
          <w:noProof/>
        </w:rPr>
        <w:t>）</w:t>
      </w:r>
      <w:r w:rsidR="008B2A10">
        <w:rPr>
          <w:rFonts w:hint="eastAsia"/>
        </w:rPr>
        <w:t>生成中间标签</w:t>
      </w:r>
    </w:p>
    <w:p w14:paraId="0C3FDD0F" w14:textId="77777777" w:rsidR="00064E99" w:rsidRPr="008B2A10" w:rsidRDefault="00064E99" w:rsidP="0079534E">
      <w:pPr>
        <w:tabs>
          <w:tab w:val="left" w:pos="932"/>
        </w:tabs>
      </w:pPr>
    </w:p>
    <w:p w14:paraId="7C317093" w14:textId="4B6E33DC" w:rsidR="00DD0FD8" w:rsidRDefault="00DD0FD8" w:rsidP="00064E99">
      <w:pPr>
        <w:jc w:val="center"/>
      </w:pPr>
      <w:r>
        <w:rPr>
          <w:noProof/>
        </w:rPr>
        <w:drawing>
          <wp:inline distT="0" distB="0" distL="0" distR="0" wp14:anchorId="721931CD" wp14:editId="40934A72">
            <wp:extent cx="4733644" cy="235127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6913" cy="2372764"/>
                    </a:xfrm>
                    <a:prstGeom prst="rect">
                      <a:avLst/>
                    </a:prstGeom>
                  </pic:spPr>
                </pic:pic>
              </a:graphicData>
            </a:graphic>
          </wp:inline>
        </w:drawing>
      </w:r>
    </w:p>
    <w:p w14:paraId="5069E39F" w14:textId="4366793C" w:rsidR="00DD0FD8" w:rsidRDefault="00DD0FD8" w:rsidP="00AF092A">
      <w:pPr>
        <w:pStyle w:val="a6"/>
        <w:ind w:left="840" w:firstLineChars="0" w:firstLine="0"/>
        <w:jc w:val="left"/>
      </w:pPr>
    </w:p>
    <w:p w14:paraId="1660B183" w14:textId="5FD2D725" w:rsidR="00DD0FD8" w:rsidRDefault="00DD0FD8" w:rsidP="00064E99">
      <w:pPr>
        <w:jc w:val="center"/>
      </w:pPr>
    </w:p>
    <w:p w14:paraId="49E99E9C" w14:textId="2AE7885C" w:rsidR="00AF092A" w:rsidRDefault="00AF092A" w:rsidP="00AF092A">
      <w:pPr>
        <w:pStyle w:val="a6"/>
        <w:ind w:left="840" w:firstLineChars="0" w:firstLine="0"/>
        <w:jc w:val="left"/>
      </w:pPr>
    </w:p>
    <w:p w14:paraId="0F6707E4" w14:textId="5971FDE0" w:rsidR="008B2A10" w:rsidRDefault="0079534E" w:rsidP="0079534E">
      <w:pPr>
        <w:jc w:val="left"/>
      </w:pPr>
      <w:r>
        <w:rPr>
          <w:rFonts w:hint="eastAsia"/>
        </w:rPr>
        <w:t>（</w:t>
      </w:r>
      <w:r w:rsidR="00943B3E">
        <w:t>6</w:t>
      </w:r>
      <w:r>
        <w:rPr>
          <w:rFonts w:hint="eastAsia"/>
        </w:rPr>
        <w:t>）</w:t>
      </w:r>
      <w:r w:rsidR="008B2A10">
        <w:rPr>
          <w:rFonts w:hint="eastAsia"/>
        </w:rPr>
        <w:t>生成R</w:t>
      </w:r>
      <w:r w:rsidR="008B2A10">
        <w:t>UCM</w:t>
      </w:r>
    </w:p>
    <w:p w14:paraId="3E4B987E" w14:textId="3694939D" w:rsidR="00AF092A" w:rsidRDefault="00DD0FD8" w:rsidP="00064E99">
      <w:pPr>
        <w:jc w:val="center"/>
      </w:pPr>
      <w:r>
        <w:rPr>
          <w:noProof/>
        </w:rPr>
        <w:lastRenderedPageBreak/>
        <w:drawing>
          <wp:inline distT="0" distB="0" distL="0" distR="0" wp14:anchorId="1727EBB4" wp14:editId="0D842748">
            <wp:extent cx="5206511" cy="385715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2889" cy="3876699"/>
                    </a:xfrm>
                    <a:prstGeom prst="rect">
                      <a:avLst/>
                    </a:prstGeom>
                  </pic:spPr>
                </pic:pic>
              </a:graphicData>
            </a:graphic>
          </wp:inline>
        </w:drawing>
      </w:r>
    </w:p>
    <w:p w14:paraId="0A49EE8E" w14:textId="00F8F26C" w:rsidR="00943B3E" w:rsidRDefault="00943B3E" w:rsidP="00943B3E">
      <w:pPr>
        <w:jc w:val="left"/>
      </w:pPr>
      <w:r>
        <w:rPr>
          <w:rFonts w:hint="eastAsia"/>
        </w:rPr>
        <w:t>（</w:t>
      </w:r>
      <w:r>
        <w:t>7</w:t>
      </w:r>
      <w:r>
        <w:rPr>
          <w:rFonts w:hint="eastAsia"/>
        </w:rPr>
        <w:t>）获取一组R</w:t>
      </w:r>
      <w:r>
        <w:t>UCM</w:t>
      </w:r>
    </w:p>
    <w:p w14:paraId="7CEFBA75" w14:textId="51516F6A" w:rsidR="00943B3E" w:rsidRDefault="00943B3E" w:rsidP="00943B3E">
      <w:r>
        <w:rPr>
          <w:noProof/>
        </w:rPr>
        <w:drawing>
          <wp:inline distT="0" distB="0" distL="0" distR="0" wp14:anchorId="3C2C0754" wp14:editId="002208D9">
            <wp:extent cx="4780344" cy="2522855"/>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2392" cy="2555601"/>
                    </a:xfrm>
                    <a:prstGeom prst="rect">
                      <a:avLst/>
                    </a:prstGeom>
                  </pic:spPr>
                </pic:pic>
              </a:graphicData>
            </a:graphic>
          </wp:inline>
        </w:drawing>
      </w:r>
    </w:p>
    <w:p w14:paraId="4C843B04" w14:textId="23C99115" w:rsidR="0079534E" w:rsidRPr="001107E7" w:rsidRDefault="0079534E" w:rsidP="0079534E">
      <w:pPr>
        <w:pStyle w:val="2"/>
        <w:rPr>
          <w:rFonts w:asciiTheme="minorHAnsi" w:eastAsiaTheme="minorEastAsia" w:hAnsiTheme="minorHAnsi" w:cstheme="minorBidi"/>
        </w:rPr>
      </w:pPr>
      <w:bookmarkStart w:id="173" w:name="_Toc534196959"/>
      <w:r w:rsidRPr="001107E7">
        <w:rPr>
          <w:rFonts w:asciiTheme="minorHAnsi" w:eastAsiaTheme="minorEastAsia" w:hAnsiTheme="minorHAnsi" w:cstheme="minorBidi"/>
        </w:rPr>
        <w:lastRenderedPageBreak/>
        <w:t>5</w:t>
      </w:r>
      <w:r w:rsidRPr="001107E7">
        <w:rPr>
          <w:rFonts w:asciiTheme="minorHAnsi" w:eastAsiaTheme="minorEastAsia" w:hAnsiTheme="minorHAnsi" w:cstheme="minorBidi" w:hint="eastAsia"/>
        </w:rPr>
        <w:t>.</w:t>
      </w:r>
      <w:r w:rsidR="001107E7" w:rsidRPr="001107E7">
        <w:rPr>
          <w:rFonts w:asciiTheme="minorHAnsi" w:eastAsiaTheme="minorEastAsia" w:hAnsiTheme="minorHAnsi" w:cstheme="minorBidi"/>
        </w:rPr>
        <w:t>4</w:t>
      </w:r>
      <w:r w:rsidRPr="001107E7">
        <w:rPr>
          <w:rFonts w:asciiTheme="minorHAnsi" w:eastAsiaTheme="minorEastAsia" w:hAnsiTheme="minorHAnsi" w:cstheme="minorBidi"/>
        </w:rPr>
        <w:t xml:space="preserve"> </w:t>
      </w:r>
      <w:r w:rsidR="001107E7" w:rsidRPr="001107E7">
        <w:rPr>
          <w:rFonts w:asciiTheme="minorHAnsi" w:eastAsiaTheme="minorEastAsia" w:hAnsiTheme="minorHAnsi" w:cstheme="minorBidi" w:hint="eastAsia"/>
        </w:rPr>
        <w:t>系统</w:t>
      </w:r>
      <w:r w:rsidRPr="001107E7">
        <w:rPr>
          <w:rFonts w:asciiTheme="minorHAnsi" w:eastAsiaTheme="minorEastAsia" w:hAnsiTheme="minorHAnsi" w:cstheme="minorBidi" w:hint="eastAsia"/>
        </w:rPr>
        <w:t>类图</w:t>
      </w:r>
      <w:bookmarkEnd w:id="173"/>
    </w:p>
    <w:p w14:paraId="6F15005F" w14:textId="068C897E" w:rsidR="008B2A10" w:rsidRDefault="008B2A10" w:rsidP="001107E7">
      <w:pPr>
        <w:jc w:val="left"/>
      </w:pPr>
      <w:r>
        <w:rPr>
          <w:noProof/>
        </w:rPr>
        <w:drawing>
          <wp:anchor distT="0" distB="0" distL="114300" distR="114300" simplePos="0" relativeHeight="251662336" behindDoc="0" locked="0" layoutInCell="1" allowOverlap="1" wp14:anchorId="0CFCD534" wp14:editId="417F708C">
            <wp:simplePos x="0" y="0"/>
            <wp:positionH relativeFrom="margin">
              <wp:align>center</wp:align>
            </wp:positionH>
            <wp:positionV relativeFrom="paragraph">
              <wp:posOffset>237281</wp:posOffset>
            </wp:positionV>
            <wp:extent cx="5010150" cy="3307715"/>
            <wp:effectExtent l="0" t="0" r="0" b="0"/>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10556" cy="3308011"/>
                    </a:xfrm>
                    <a:prstGeom prst="rect">
                      <a:avLst/>
                    </a:prstGeom>
                    <a:noFill/>
                    <a:ln>
                      <a:noFill/>
                    </a:ln>
                  </pic:spPr>
                </pic:pic>
              </a:graphicData>
            </a:graphic>
            <wp14:sizeRelV relativeFrom="margin">
              <wp14:pctHeight>0</wp14:pctHeight>
            </wp14:sizeRelV>
          </wp:anchor>
        </w:drawing>
      </w:r>
      <w:r w:rsidR="001107E7">
        <w:br w:type="textWrapping" w:clear="all"/>
      </w:r>
    </w:p>
    <w:p w14:paraId="671474B5" w14:textId="49B412F4" w:rsidR="003B627F" w:rsidRDefault="003B627F" w:rsidP="00A31D69">
      <w:pPr>
        <w:pStyle w:val="a6"/>
        <w:numPr>
          <w:ilvl w:val="0"/>
          <w:numId w:val="13"/>
        </w:numPr>
        <w:ind w:firstLineChars="0"/>
      </w:pPr>
      <w:r>
        <w:rPr>
          <w:rFonts w:hint="eastAsia"/>
        </w:rPr>
        <w:t>Controller</w:t>
      </w:r>
      <w:r w:rsidR="00A31D69">
        <w:rPr>
          <w:rFonts w:hint="eastAsia"/>
        </w:rPr>
        <w:t>：负责相应外部事件，产生相应动作，负责调用</w:t>
      </w:r>
      <w:r w:rsidR="00A31D69" w:rsidRPr="00A31D69">
        <w:t>RUCM Generator</w:t>
      </w:r>
      <w:r w:rsidR="00A31D69">
        <w:t>::</w:t>
      </w:r>
      <w:proofErr w:type="spellStart"/>
      <w:r w:rsidR="00A31D69">
        <w:t>generateRUCMs</w:t>
      </w:r>
      <w:proofErr w:type="spellEnd"/>
      <w:r w:rsidR="00A31D69">
        <w:t>()</w:t>
      </w:r>
      <w:r w:rsidR="00A31D69">
        <w:rPr>
          <w:rFonts w:hint="eastAsia"/>
        </w:rPr>
        <w:t>，领域背景导入器:</w:t>
      </w:r>
      <w:r w:rsidR="00A31D69">
        <w:t>:</w:t>
      </w:r>
      <w:r w:rsidR="00A31D69">
        <w:rPr>
          <w:rFonts w:hint="eastAsia"/>
        </w:rPr>
        <w:t>领域背景信息导入(</w:t>
      </w:r>
      <w:r w:rsidR="00A31D69">
        <w:t>)</w:t>
      </w:r>
      <w:r w:rsidR="00A31D69">
        <w:rPr>
          <w:rFonts w:hint="eastAsia"/>
        </w:rPr>
        <w:t>，GWT导入器:</w:t>
      </w:r>
      <w:r w:rsidR="00A31D69">
        <w:t>:</w:t>
      </w:r>
      <w:r w:rsidR="00A31D69">
        <w:rPr>
          <w:rFonts w:hint="eastAsia"/>
        </w:rPr>
        <w:t>导入GWT。</w:t>
      </w:r>
    </w:p>
    <w:p w14:paraId="18320241" w14:textId="18995D46" w:rsidR="003B627F" w:rsidRDefault="003B627F" w:rsidP="003B627F">
      <w:pPr>
        <w:pStyle w:val="a6"/>
        <w:numPr>
          <w:ilvl w:val="0"/>
          <w:numId w:val="13"/>
        </w:numPr>
        <w:ind w:firstLineChars="0"/>
      </w:pPr>
      <w:r>
        <w:rPr>
          <w:rFonts w:hint="eastAsia"/>
        </w:rPr>
        <w:t>RUCM</w:t>
      </w:r>
      <w:r>
        <w:t xml:space="preserve"> </w:t>
      </w:r>
      <w:r>
        <w:rPr>
          <w:rFonts w:hint="eastAsia"/>
        </w:rPr>
        <w:t>Generator</w:t>
      </w:r>
      <w:r w:rsidR="009B709E">
        <w:rPr>
          <w:rFonts w:hint="eastAsia"/>
        </w:rPr>
        <w:t>：提供将GWT转化为RUCM的接口。</w:t>
      </w:r>
    </w:p>
    <w:p w14:paraId="00B6B4C7" w14:textId="6C02B4D6" w:rsidR="003B627F" w:rsidRDefault="003B627F" w:rsidP="003B627F">
      <w:pPr>
        <w:pStyle w:val="a6"/>
        <w:numPr>
          <w:ilvl w:val="0"/>
          <w:numId w:val="13"/>
        </w:numPr>
        <w:ind w:firstLineChars="0"/>
      </w:pPr>
      <w:r>
        <w:rPr>
          <w:rFonts w:hint="eastAsia"/>
        </w:rPr>
        <w:t>领域背景导入器</w:t>
      </w:r>
      <w:r w:rsidR="009B709E">
        <w:rPr>
          <w:rFonts w:hint="eastAsia"/>
        </w:rPr>
        <w:t>：提供导入领域背景的接口，</w:t>
      </w:r>
      <w:proofErr w:type="gramStart"/>
      <w:r w:rsidR="009B709E">
        <w:rPr>
          <w:rFonts w:hint="eastAsia"/>
        </w:rPr>
        <w:t>将领域</w:t>
      </w:r>
      <w:proofErr w:type="gramEnd"/>
      <w:r w:rsidR="009B709E">
        <w:rPr>
          <w:rFonts w:hint="eastAsia"/>
        </w:rPr>
        <w:t>背景信息结构化存储。</w:t>
      </w:r>
    </w:p>
    <w:p w14:paraId="24DA0041" w14:textId="4CDA812B" w:rsidR="003B627F" w:rsidRDefault="003B627F" w:rsidP="003B627F">
      <w:pPr>
        <w:pStyle w:val="a6"/>
        <w:numPr>
          <w:ilvl w:val="0"/>
          <w:numId w:val="13"/>
        </w:numPr>
        <w:ind w:firstLineChars="0"/>
      </w:pPr>
      <w:proofErr w:type="spellStart"/>
      <w:r>
        <w:rPr>
          <w:rFonts w:hint="eastAsia"/>
        </w:rPr>
        <w:t>GWT</w:t>
      </w:r>
      <w:r w:rsidR="005A3665">
        <w:rPr>
          <w:rFonts w:hint="eastAsia"/>
        </w:rPr>
        <w:t>I</w:t>
      </w:r>
      <w:r w:rsidR="005A3665">
        <w:t>mporter</w:t>
      </w:r>
      <w:proofErr w:type="spellEnd"/>
      <w:r w:rsidR="009B709E">
        <w:rPr>
          <w:rFonts w:hint="eastAsia"/>
        </w:rPr>
        <w:t>：提供导入GWT的接口，将输入文档中的GWT文档，按照GWT类进行存储。</w:t>
      </w:r>
    </w:p>
    <w:p w14:paraId="482FA6E0" w14:textId="490B255E" w:rsidR="003B627F" w:rsidRDefault="005A3665" w:rsidP="003B627F">
      <w:pPr>
        <w:pStyle w:val="a6"/>
        <w:numPr>
          <w:ilvl w:val="0"/>
          <w:numId w:val="13"/>
        </w:numPr>
        <w:ind w:firstLineChars="0"/>
      </w:pPr>
      <w:proofErr w:type="spellStart"/>
      <w:r>
        <w:rPr>
          <w:rFonts w:hint="eastAsia"/>
        </w:rPr>
        <w:t>N</w:t>
      </w:r>
      <w:r>
        <w:t>LPExecutor</w:t>
      </w:r>
      <w:proofErr w:type="spellEnd"/>
      <w:r w:rsidR="009B709E">
        <w:rPr>
          <w:rFonts w:hint="eastAsia"/>
        </w:rPr>
        <w:t>：</w:t>
      </w:r>
      <w:r w:rsidR="00932DF4">
        <w:rPr>
          <w:rFonts w:hint="eastAsia"/>
        </w:rPr>
        <w:t>提供自然语言处理的一系列操作的接口，现在均为public为了使调用方便。但是在未来确认了自然语言处理器和RUCM</w:t>
      </w:r>
      <w:r w:rsidR="00932DF4">
        <w:t xml:space="preserve"> </w:t>
      </w:r>
      <w:r w:rsidR="00932DF4">
        <w:rPr>
          <w:rFonts w:hint="eastAsia"/>
        </w:rPr>
        <w:t>Generator所使用的方法之后，可以进一步进行封装。</w:t>
      </w:r>
    </w:p>
    <w:p w14:paraId="4509D9FB" w14:textId="74B91482" w:rsidR="003B627F" w:rsidRDefault="006516A2" w:rsidP="00D83BD8">
      <w:pPr>
        <w:pStyle w:val="a6"/>
        <w:numPr>
          <w:ilvl w:val="0"/>
          <w:numId w:val="13"/>
        </w:numPr>
        <w:ind w:firstLineChars="0"/>
      </w:pPr>
      <w:proofErr w:type="spellStart"/>
      <w:r>
        <w:rPr>
          <w:rFonts w:hint="eastAsia"/>
        </w:rPr>
        <w:t>L</w:t>
      </w:r>
      <w:r>
        <w:t>ableGenerator</w:t>
      </w:r>
      <w:proofErr w:type="spellEnd"/>
      <w:r w:rsidR="00932DF4">
        <w:rPr>
          <w:rFonts w:hint="eastAsia"/>
        </w:rPr>
        <w:t>：</w:t>
      </w:r>
      <w:r w:rsidR="00231E8D">
        <w:rPr>
          <w:rFonts w:hint="eastAsia"/>
        </w:rPr>
        <w:t>将GWT转化为</w:t>
      </w:r>
      <w:proofErr w:type="spellStart"/>
      <w:r w:rsidR="00231E8D">
        <w:rPr>
          <w:rFonts w:hint="eastAsia"/>
        </w:rPr>
        <w:t>TagedGWT</w:t>
      </w:r>
      <w:proofErr w:type="spellEnd"/>
      <w:r w:rsidR="00056C1A">
        <w:rPr>
          <w:rFonts w:hint="eastAsia"/>
        </w:rPr>
        <w:t>，便于接下来的完全转化过程。</w:t>
      </w:r>
    </w:p>
    <w:p w14:paraId="18CA6276" w14:textId="1872AC1A" w:rsidR="003B627F" w:rsidRDefault="003B627F" w:rsidP="003B627F">
      <w:pPr>
        <w:pStyle w:val="a6"/>
        <w:numPr>
          <w:ilvl w:val="0"/>
          <w:numId w:val="13"/>
        </w:numPr>
        <w:ind w:firstLineChars="0"/>
      </w:pPr>
      <w:r>
        <w:rPr>
          <w:rFonts w:hint="eastAsia"/>
        </w:rPr>
        <w:t>Sentence</w:t>
      </w:r>
      <w:r w:rsidR="00D83BD8">
        <w:rPr>
          <w:rFonts w:hint="eastAsia"/>
        </w:rPr>
        <w:t>：</w:t>
      </w:r>
    </w:p>
    <w:p w14:paraId="02413166" w14:textId="3CD76048" w:rsidR="00472342" w:rsidRDefault="00472342" w:rsidP="00472342">
      <w:pPr>
        <w:pStyle w:val="a6"/>
        <w:numPr>
          <w:ilvl w:val="1"/>
          <w:numId w:val="13"/>
        </w:numPr>
        <w:ind w:firstLineChars="0"/>
      </w:pPr>
      <w:r>
        <w:t>I</w:t>
      </w:r>
      <w:r>
        <w:rPr>
          <w:rFonts w:hint="eastAsia"/>
        </w:rPr>
        <w:t>d：独一的表示出GWT中的语句。</w:t>
      </w:r>
    </w:p>
    <w:p w14:paraId="2D958E30" w14:textId="2175AB24" w:rsidR="00472342" w:rsidRDefault="00472342" w:rsidP="00472342">
      <w:pPr>
        <w:pStyle w:val="a6"/>
        <w:numPr>
          <w:ilvl w:val="1"/>
          <w:numId w:val="13"/>
        </w:numPr>
        <w:ind w:firstLineChars="0"/>
      </w:pPr>
      <w:r>
        <w:rPr>
          <w:rFonts w:hint="eastAsia"/>
        </w:rPr>
        <w:t>Type：</w:t>
      </w:r>
      <w:r w:rsidR="00926F11">
        <w:rPr>
          <w:rFonts w:hint="eastAsia"/>
        </w:rPr>
        <w:t>Feature、Given、When、Then的</w:t>
      </w:r>
      <w:r w:rsidR="00914217">
        <w:rPr>
          <w:rFonts w:hint="eastAsia"/>
        </w:rPr>
        <w:t>二级</w:t>
      </w:r>
      <w:r w:rsidR="00926F11">
        <w:rPr>
          <w:rFonts w:hint="eastAsia"/>
        </w:rPr>
        <w:t>级标签。</w:t>
      </w:r>
    </w:p>
    <w:p w14:paraId="0E15A5FA" w14:textId="529F3426" w:rsidR="00926F11" w:rsidRDefault="004C2028" w:rsidP="00472342">
      <w:pPr>
        <w:pStyle w:val="a6"/>
        <w:numPr>
          <w:ilvl w:val="1"/>
          <w:numId w:val="13"/>
        </w:numPr>
        <w:ind w:firstLineChars="0"/>
      </w:pPr>
      <w:r>
        <w:rPr>
          <w:rFonts w:hint="eastAsia"/>
        </w:rPr>
        <w:t>Content：例：Given中的一行。</w:t>
      </w:r>
      <w:r w:rsidR="00530EFF">
        <w:rPr>
          <w:rFonts w:hint="eastAsia"/>
        </w:rPr>
        <w:t>或Feature中的一段话。</w:t>
      </w:r>
    </w:p>
    <w:p w14:paraId="36D7292E" w14:textId="3D365801" w:rsidR="003B627F" w:rsidRDefault="003B627F" w:rsidP="003B627F">
      <w:pPr>
        <w:pStyle w:val="a6"/>
        <w:numPr>
          <w:ilvl w:val="0"/>
          <w:numId w:val="13"/>
        </w:numPr>
        <w:ind w:firstLineChars="0"/>
      </w:pPr>
      <w:proofErr w:type="spellStart"/>
      <w:r>
        <w:rPr>
          <w:rFonts w:hint="eastAsia"/>
        </w:rPr>
        <w:t>TagedGWT</w:t>
      </w:r>
      <w:proofErr w:type="spellEnd"/>
      <w:r w:rsidR="00910D78">
        <w:rPr>
          <w:rFonts w:hint="eastAsia"/>
        </w:rPr>
        <w:t>：添加标签后的GWT。在GWT的基础，添加GWT之间的</w:t>
      </w:r>
      <w:r w:rsidR="000F0C9F">
        <w:rPr>
          <w:rFonts w:hint="eastAsia"/>
        </w:rPr>
        <w:t>关系，确定自身所在的Flow类型。</w:t>
      </w:r>
      <w:r w:rsidR="001460B9">
        <w:rPr>
          <w:rFonts w:hint="eastAsia"/>
        </w:rPr>
        <w:t>每个GWT由Scenario进行表示，存储id和与当前GWT相关的condition的id。</w:t>
      </w:r>
    </w:p>
    <w:p w14:paraId="6FEEC07C" w14:textId="0E0D8853" w:rsidR="003B627F" w:rsidRDefault="003B627F" w:rsidP="003B627F">
      <w:pPr>
        <w:pStyle w:val="a6"/>
        <w:numPr>
          <w:ilvl w:val="0"/>
          <w:numId w:val="13"/>
        </w:numPr>
        <w:ind w:firstLineChars="0"/>
      </w:pPr>
      <w:proofErr w:type="spellStart"/>
      <w:r>
        <w:rPr>
          <w:rFonts w:hint="eastAsia"/>
        </w:rPr>
        <w:t>TagedSentence</w:t>
      </w:r>
      <w:proofErr w:type="spellEnd"/>
      <w:r w:rsidR="009C10AC">
        <w:rPr>
          <w:rFonts w:hint="eastAsia"/>
        </w:rPr>
        <w:t>：</w:t>
      </w:r>
      <w:proofErr w:type="spellStart"/>
      <w:r w:rsidR="00914217">
        <w:rPr>
          <w:rFonts w:hint="eastAsia"/>
        </w:rPr>
        <w:t>TagedGWT</w:t>
      </w:r>
      <w:proofErr w:type="spellEnd"/>
      <w:r w:rsidR="00914217">
        <w:rPr>
          <w:rFonts w:hint="eastAsia"/>
        </w:rPr>
        <w:t>中的Sentence会变为</w:t>
      </w:r>
      <w:proofErr w:type="spellStart"/>
      <w:r w:rsidR="00914217">
        <w:rPr>
          <w:rFonts w:hint="eastAsia"/>
        </w:rPr>
        <w:t>TagedScence</w:t>
      </w:r>
      <w:proofErr w:type="spellEnd"/>
      <w:r w:rsidR="00914217">
        <w:rPr>
          <w:rFonts w:hint="eastAsia"/>
        </w:rPr>
        <w:t>。该类除了GWT本身的内容意外，还存储二级标签下的三级标签以及句子之间的关系。</w:t>
      </w:r>
    </w:p>
    <w:p w14:paraId="37042637" w14:textId="1A33088F" w:rsidR="003B627F" w:rsidRDefault="003B627F" w:rsidP="003B627F">
      <w:pPr>
        <w:pStyle w:val="a6"/>
        <w:numPr>
          <w:ilvl w:val="0"/>
          <w:numId w:val="13"/>
        </w:numPr>
        <w:ind w:firstLineChars="0"/>
      </w:pPr>
      <w:r>
        <w:rPr>
          <w:rFonts w:hint="eastAsia"/>
        </w:rPr>
        <w:t>Association</w:t>
      </w:r>
      <w:r w:rsidR="00914217">
        <w:rPr>
          <w:rFonts w:hint="eastAsia"/>
        </w:rPr>
        <w:t>：句子之间的关系，首先需要由另一个句子的id，另外存储关系的类型，比如两句意思相同，或两句意思相反等。</w:t>
      </w:r>
    </w:p>
    <w:p w14:paraId="3A208F9B" w14:textId="6643BE58" w:rsidR="007F784C" w:rsidRPr="001107E7" w:rsidRDefault="001107E7" w:rsidP="007F784C">
      <w:pPr>
        <w:pStyle w:val="2"/>
        <w:rPr>
          <w:rFonts w:asciiTheme="minorHAnsi" w:eastAsiaTheme="minorEastAsia" w:hAnsiTheme="minorHAnsi" w:cstheme="minorBidi"/>
        </w:rPr>
      </w:pPr>
      <w:bookmarkStart w:id="174" w:name="_Toc530434316"/>
      <w:bookmarkStart w:id="175" w:name="_Toc534196960"/>
      <w:r w:rsidRPr="001107E7">
        <w:rPr>
          <w:rFonts w:asciiTheme="minorHAnsi" w:eastAsiaTheme="minorEastAsia" w:hAnsiTheme="minorHAnsi" w:cstheme="minorBidi"/>
        </w:rPr>
        <w:lastRenderedPageBreak/>
        <w:t>5.5</w:t>
      </w:r>
      <w:r w:rsidRPr="001107E7">
        <w:rPr>
          <w:rFonts w:asciiTheme="minorHAnsi" w:eastAsiaTheme="minorEastAsia" w:hAnsiTheme="minorHAnsi" w:cstheme="minorBidi" w:hint="eastAsia"/>
        </w:rPr>
        <w:t>系统</w:t>
      </w:r>
      <w:r w:rsidR="007F784C" w:rsidRPr="001107E7">
        <w:rPr>
          <w:rFonts w:asciiTheme="minorHAnsi" w:eastAsiaTheme="minorEastAsia" w:hAnsiTheme="minorHAnsi" w:cstheme="minorBidi" w:hint="eastAsia"/>
        </w:rPr>
        <w:t>状态图</w:t>
      </w:r>
      <w:bookmarkEnd w:id="174"/>
      <w:bookmarkEnd w:id="175"/>
    </w:p>
    <w:p w14:paraId="5AC8EE17" w14:textId="3E96631D" w:rsidR="007F784C" w:rsidRDefault="007F784C" w:rsidP="007F784C">
      <w:r>
        <w:rPr>
          <w:noProof/>
        </w:rPr>
        <w:drawing>
          <wp:inline distT="0" distB="0" distL="0" distR="0" wp14:anchorId="0DF5263D" wp14:editId="63D89AE5">
            <wp:extent cx="4520565" cy="6027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0565" cy="6027420"/>
                    </a:xfrm>
                    <a:prstGeom prst="rect">
                      <a:avLst/>
                    </a:prstGeom>
                    <a:noFill/>
                    <a:ln>
                      <a:noFill/>
                    </a:ln>
                  </pic:spPr>
                </pic:pic>
              </a:graphicData>
            </a:graphic>
          </wp:inline>
        </w:drawing>
      </w:r>
    </w:p>
    <w:p w14:paraId="2A652960" w14:textId="58E64ACF" w:rsidR="00086C58" w:rsidRDefault="007502AF" w:rsidP="007502AF">
      <w:pPr>
        <w:ind w:firstLine="420"/>
      </w:pPr>
      <w:r>
        <w:rPr>
          <w:rFonts w:hint="eastAsia"/>
        </w:rPr>
        <w:t>本系统的主要目的是文档的转化，而</w:t>
      </w:r>
      <w:r w:rsidR="00086C58">
        <w:rPr>
          <w:rFonts w:hint="eastAsia"/>
        </w:rPr>
        <w:t>该状态图展示了在这个系统中文档的状态变化</w:t>
      </w:r>
      <w:r>
        <w:rPr>
          <w:rFonts w:hint="eastAsia"/>
        </w:rPr>
        <w:t>，</w:t>
      </w:r>
      <w:r w:rsidR="00BF1EFB">
        <w:rPr>
          <w:rFonts w:hint="eastAsia"/>
        </w:rPr>
        <w:t>声明了每种文档状态生成之前所需要的文档</w:t>
      </w:r>
      <w:r>
        <w:rPr>
          <w:rFonts w:hint="eastAsia"/>
        </w:rPr>
        <w:t>，表明了文档之间的相互依赖。</w:t>
      </w:r>
    </w:p>
    <w:p w14:paraId="57C994F5" w14:textId="644A48E4" w:rsidR="007F784C" w:rsidRPr="001107E7" w:rsidRDefault="001107E7" w:rsidP="007F784C">
      <w:pPr>
        <w:pStyle w:val="2"/>
        <w:rPr>
          <w:rFonts w:asciiTheme="minorHAnsi" w:eastAsiaTheme="minorEastAsia" w:hAnsiTheme="minorHAnsi" w:cstheme="minorBidi"/>
        </w:rPr>
      </w:pPr>
      <w:bookmarkStart w:id="176" w:name="_Toc530434317"/>
      <w:bookmarkStart w:id="177" w:name="_Toc534196961"/>
      <w:r w:rsidRPr="001107E7">
        <w:rPr>
          <w:rFonts w:asciiTheme="minorHAnsi" w:eastAsiaTheme="minorEastAsia" w:hAnsiTheme="minorHAnsi" w:cstheme="minorBidi"/>
        </w:rPr>
        <w:lastRenderedPageBreak/>
        <w:t>5.6</w:t>
      </w:r>
      <w:r w:rsidR="007F784C" w:rsidRPr="001107E7">
        <w:rPr>
          <w:rFonts w:asciiTheme="minorHAnsi" w:eastAsiaTheme="minorEastAsia" w:hAnsiTheme="minorHAnsi" w:cstheme="minorBidi"/>
        </w:rPr>
        <w:t xml:space="preserve"> </w:t>
      </w:r>
      <w:r w:rsidR="007F784C" w:rsidRPr="001107E7">
        <w:rPr>
          <w:rFonts w:asciiTheme="minorHAnsi" w:eastAsiaTheme="minorEastAsia" w:hAnsiTheme="minorHAnsi" w:cstheme="minorBidi" w:hint="eastAsia"/>
        </w:rPr>
        <w:t>系统时序图</w:t>
      </w:r>
      <w:bookmarkEnd w:id="176"/>
      <w:bookmarkEnd w:id="177"/>
    </w:p>
    <w:p w14:paraId="18863ED6" w14:textId="6A131404" w:rsidR="007F784C" w:rsidRDefault="007F784C" w:rsidP="007F784C">
      <w:r>
        <w:rPr>
          <w:noProof/>
        </w:rPr>
        <w:drawing>
          <wp:inline distT="0" distB="0" distL="0" distR="0" wp14:anchorId="22A42FF6" wp14:editId="07BB3AA2">
            <wp:extent cx="5274310" cy="3232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32150"/>
                    </a:xfrm>
                    <a:prstGeom prst="rect">
                      <a:avLst/>
                    </a:prstGeom>
                    <a:noFill/>
                    <a:ln>
                      <a:noFill/>
                    </a:ln>
                  </pic:spPr>
                </pic:pic>
              </a:graphicData>
            </a:graphic>
          </wp:inline>
        </w:drawing>
      </w:r>
    </w:p>
    <w:p w14:paraId="78F3CD51" w14:textId="254D3BC0" w:rsidR="006514C1" w:rsidRDefault="006514C1" w:rsidP="007F784C">
      <w:r>
        <w:tab/>
      </w:r>
      <w:r>
        <w:rPr>
          <w:rFonts w:hint="eastAsia"/>
        </w:rPr>
        <w:t>该图展示了整个系统的时序过程，展示了系统通过controller对整个系统的调度。同时中间标签生成器与自然语言处理器是通过递归方式进行调用，从而与controller隔离开来，减少了类与类之间的耦合关系，使得整个系统更加结构鲜明。</w:t>
      </w:r>
    </w:p>
    <w:p w14:paraId="4147580C" w14:textId="46BA2659" w:rsidR="007F784C" w:rsidRPr="001107E7" w:rsidRDefault="001107E7" w:rsidP="007F784C">
      <w:pPr>
        <w:pStyle w:val="2"/>
        <w:rPr>
          <w:rFonts w:asciiTheme="minorHAnsi" w:eastAsiaTheme="minorEastAsia" w:hAnsiTheme="minorHAnsi" w:cstheme="minorBidi"/>
        </w:rPr>
      </w:pPr>
      <w:bookmarkStart w:id="178" w:name="_Toc530434318"/>
      <w:bookmarkStart w:id="179" w:name="_Toc534196962"/>
      <w:r w:rsidRPr="001107E7">
        <w:rPr>
          <w:rFonts w:asciiTheme="minorHAnsi" w:eastAsiaTheme="minorEastAsia" w:hAnsiTheme="minorHAnsi" w:cstheme="minorBidi"/>
        </w:rPr>
        <w:t>5.7</w:t>
      </w:r>
      <w:r w:rsidR="007F784C" w:rsidRPr="001107E7">
        <w:rPr>
          <w:rFonts w:asciiTheme="minorHAnsi" w:eastAsiaTheme="minorEastAsia" w:hAnsiTheme="minorHAnsi" w:cstheme="minorBidi"/>
        </w:rPr>
        <w:t xml:space="preserve"> </w:t>
      </w:r>
      <w:r w:rsidR="007F784C" w:rsidRPr="001107E7">
        <w:rPr>
          <w:rFonts w:asciiTheme="minorHAnsi" w:eastAsiaTheme="minorEastAsia" w:hAnsiTheme="minorHAnsi" w:cstheme="minorBidi" w:hint="eastAsia"/>
        </w:rPr>
        <w:t>系统活动图</w:t>
      </w:r>
      <w:bookmarkEnd w:id="178"/>
      <w:bookmarkEnd w:id="179"/>
    </w:p>
    <w:p w14:paraId="32A33C85" w14:textId="2EE38014" w:rsidR="007F784C" w:rsidRDefault="007007C1" w:rsidP="007F784C">
      <w:r>
        <w:rPr>
          <w:noProof/>
        </w:rPr>
        <w:drawing>
          <wp:inline distT="0" distB="0" distL="0" distR="0" wp14:anchorId="7740263A" wp14:editId="54028394">
            <wp:extent cx="5274310" cy="3410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410585"/>
                    </a:xfrm>
                    <a:prstGeom prst="rect">
                      <a:avLst/>
                    </a:prstGeom>
                    <a:noFill/>
                    <a:ln>
                      <a:noFill/>
                    </a:ln>
                  </pic:spPr>
                </pic:pic>
              </a:graphicData>
            </a:graphic>
          </wp:inline>
        </w:drawing>
      </w:r>
    </w:p>
    <w:p w14:paraId="13AA1D37" w14:textId="18F0EF12" w:rsidR="00472342" w:rsidRPr="00A214BF" w:rsidRDefault="00E738B4" w:rsidP="008513C6">
      <w:r>
        <w:lastRenderedPageBreak/>
        <w:tab/>
      </w:r>
      <w:r w:rsidR="006F0F23">
        <w:rPr>
          <w:rFonts w:hint="eastAsia"/>
        </w:rPr>
        <w:t>活动图从系统活动的角度，展示了系统的行为和工作流程，其中关于“生成brief</w:t>
      </w:r>
      <w:r w:rsidR="006F0F23">
        <w:t xml:space="preserve"> </w:t>
      </w:r>
      <w:r w:rsidR="007813A5">
        <w:rPr>
          <w:rFonts w:hint="eastAsia"/>
        </w:rPr>
        <w:t>description</w:t>
      </w:r>
      <w:r w:rsidR="006F0F23">
        <w:rPr>
          <w:rFonts w:hint="eastAsia"/>
        </w:rPr>
        <w:t>”</w:t>
      </w:r>
      <w:r w:rsidR="007813A5">
        <w:rPr>
          <w:rFonts w:hint="eastAsia"/>
        </w:rPr>
        <w:t>、“生成basic</w:t>
      </w:r>
      <w:r w:rsidR="007813A5">
        <w:t xml:space="preserve"> </w:t>
      </w:r>
      <w:r w:rsidR="007813A5">
        <w:rPr>
          <w:rFonts w:hint="eastAsia"/>
        </w:rPr>
        <w:t>flow”、“生成alternative</w:t>
      </w:r>
      <w:r w:rsidR="007813A5">
        <w:t xml:space="preserve"> </w:t>
      </w:r>
      <w:r w:rsidR="007813A5">
        <w:rPr>
          <w:rFonts w:hint="eastAsia"/>
        </w:rPr>
        <w:t>flow”，都包含自然语言处理部分以及其他的一些处理步骤。</w:t>
      </w:r>
    </w:p>
    <w:sectPr w:rsidR="00472342" w:rsidRPr="00A2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028C7" w14:textId="77777777" w:rsidR="00C42340" w:rsidRDefault="00C42340" w:rsidP="00800F47">
      <w:r>
        <w:separator/>
      </w:r>
    </w:p>
  </w:endnote>
  <w:endnote w:type="continuationSeparator" w:id="0">
    <w:p w14:paraId="0623D019" w14:textId="77777777" w:rsidR="00C42340" w:rsidRDefault="00C42340" w:rsidP="0080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Goudy Old Style">
    <w:panose1 w:val="0202050205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92BBA" w14:textId="77777777" w:rsidR="00C42340" w:rsidRDefault="00C42340" w:rsidP="00800F47">
      <w:r>
        <w:separator/>
      </w:r>
    </w:p>
  </w:footnote>
  <w:footnote w:type="continuationSeparator" w:id="0">
    <w:p w14:paraId="63697361" w14:textId="77777777" w:rsidR="00C42340" w:rsidRDefault="00C42340" w:rsidP="00800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B15209"/>
    <w:multiLevelType w:val="singleLevel"/>
    <w:tmpl w:val="98B15209"/>
    <w:lvl w:ilvl="0">
      <w:start w:val="1"/>
      <w:numFmt w:val="decimal"/>
      <w:lvlText w:val="(%1)"/>
      <w:lvlJc w:val="left"/>
      <w:pPr>
        <w:ind w:left="425" w:hanging="425"/>
      </w:pPr>
    </w:lvl>
  </w:abstractNum>
  <w:abstractNum w:abstractNumId="1" w15:restartNumberingAfterBreak="0">
    <w:nsid w:val="CD96C1A1"/>
    <w:multiLevelType w:val="singleLevel"/>
    <w:tmpl w:val="CD96C1A1"/>
    <w:lvl w:ilvl="0">
      <w:start w:val="1"/>
      <w:numFmt w:val="decimal"/>
      <w:lvlText w:val="%1)"/>
      <w:lvlJc w:val="left"/>
      <w:pPr>
        <w:ind w:left="425" w:hanging="425"/>
      </w:pPr>
    </w:lvl>
  </w:abstractNum>
  <w:abstractNum w:abstractNumId="2" w15:restartNumberingAfterBreak="0">
    <w:nsid w:val="0F8D50A0"/>
    <w:multiLevelType w:val="multilevel"/>
    <w:tmpl w:val="A4BA1F2E"/>
    <w:lvl w:ilvl="0">
      <w:start w:val="4"/>
      <w:numFmt w:val="decimal"/>
      <w:lvlText w:val="%1"/>
      <w:lvlJc w:val="left"/>
      <w:pPr>
        <w:ind w:left="430" w:hanging="430"/>
      </w:pPr>
      <w:rPr>
        <w:rFonts w:hint="default"/>
      </w:rPr>
    </w:lvl>
    <w:lvl w:ilvl="1">
      <w:start w:val="2"/>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F41B59"/>
    <w:multiLevelType w:val="hybridMultilevel"/>
    <w:tmpl w:val="AC1A10F0"/>
    <w:lvl w:ilvl="0" w:tplc="55484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A11083"/>
    <w:multiLevelType w:val="hybridMultilevel"/>
    <w:tmpl w:val="67128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727722"/>
    <w:multiLevelType w:val="hybridMultilevel"/>
    <w:tmpl w:val="54F498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CD7DAA"/>
    <w:multiLevelType w:val="hybridMultilevel"/>
    <w:tmpl w:val="4DD8BE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FB0F25"/>
    <w:multiLevelType w:val="hybridMultilevel"/>
    <w:tmpl w:val="469657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F59EAC"/>
    <w:multiLevelType w:val="singleLevel"/>
    <w:tmpl w:val="2AF59EAC"/>
    <w:lvl w:ilvl="0">
      <w:start w:val="1"/>
      <w:numFmt w:val="decimal"/>
      <w:lvlText w:val="(%1)"/>
      <w:lvlJc w:val="left"/>
      <w:pPr>
        <w:ind w:left="425" w:hanging="425"/>
      </w:pPr>
    </w:lvl>
  </w:abstractNum>
  <w:abstractNum w:abstractNumId="9" w15:restartNumberingAfterBreak="0">
    <w:nsid w:val="3322502F"/>
    <w:multiLevelType w:val="hybridMultilevel"/>
    <w:tmpl w:val="D4B015D2"/>
    <w:lvl w:ilvl="0" w:tplc="A8C412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B">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F015ED"/>
    <w:multiLevelType w:val="hybridMultilevel"/>
    <w:tmpl w:val="3B0C9BC0"/>
    <w:lvl w:ilvl="0" w:tplc="CECABDA6">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415FAC"/>
    <w:multiLevelType w:val="hybridMultilevel"/>
    <w:tmpl w:val="200850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784A2D"/>
    <w:multiLevelType w:val="hybridMultilevel"/>
    <w:tmpl w:val="CDB29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9B017F6"/>
    <w:multiLevelType w:val="hybridMultilevel"/>
    <w:tmpl w:val="F55A3D4C"/>
    <w:lvl w:ilvl="0" w:tplc="A8C412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A368CE"/>
    <w:multiLevelType w:val="hybridMultilevel"/>
    <w:tmpl w:val="C6D20C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454832"/>
    <w:multiLevelType w:val="multilevel"/>
    <w:tmpl w:val="B3AEC9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4EF678D4"/>
    <w:multiLevelType w:val="hybridMultilevel"/>
    <w:tmpl w:val="4D481712"/>
    <w:lvl w:ilvl="0" w:tplc="554847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F651DC"/>
    <w:multiLevelType w:val="singleLevel"/>
    <w:tmpl w:val="56F651DC"/>
    <w:lvl w:ilvl="0">
      <w:start w:val="1"/>
      <w:numFmt w:val="decimal"/>
      <w:lvlText w:val="%1)"/>
      <w:lvlJc w:val="left"/>
      <w:pPr>
        <w:ind w:left="425" w:hanging="425"/>
      </w:pPr>
    </w:lvl>
  </w:abstractNum>
  <w:abstractNum w:abstractNumId="18" w15:restartNumberingAfterBreak="0">
    <w:nsid w:val="5F143DF1"/>
    <w:multiLevelType w:val="multilevel"/>
    <w:tmpl w:val="B47A25A8"/>
    <w:lvl w:ilvl="0">
      <w:start w:val="1"/>
      <w:numFmt w:val="bullet"/>
      <w:lvlText w:val=""/>
      <w:lvlJc w:val="left"/>
      <w:pPr>
        <w:ind w:left="720" w:hanging="720"/>
      </w:pPr>
      <w:rPr>
        <w:rFonts w:ascii="Wingdings" w:hAnsi="Wingding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19C3159"/>
    <w:multiLevelType w:val="hybridMultilevel"/>
    <w:tmpl w:val="A04E76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F23437"/>
    <w:multiLevelType w:val="singleLevel"/>
    <w:tmpl w:val="73F23437"/>
    <w:lvl w:ilvl="0">
      <w:start w:val="1"/>
      <w:numFmt w:val="decimal"/>
      <w:lvlText w:val="(%1)"/>
      <w:lvlJc w:val="left"/>
      <w:pPr>
        <w:ind w:left="425" w:hanging="425"/>
      </w:pPr>
    </w:lvl>
  </w:abstractNum>
  <w:abstractNum w:abstractNumId="21" w15:restartNumberingAfterBreak="0">
    <w:nsid w:val="76EC0FE3"/>
    <w:multiLevelType w:val="hybridMultilevel"/>
    <w:tmpl w:val="5672E1E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9C66142"/>
    <w:multiLevelType w:val="hybridMultilevel"/>
    <w:tmpl w:val="BE0EB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AF6148D"/>
    <w:multiLevelType w:val="hybridMultilevel"/>
    <w:tmpl w:val="4760A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C9C49A7"/>
    <w:multiLevelType w:val="hybridMultilevel"/>
    <w:tmpl w:val="9ED6FF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8"/>
  </w:num>
  <w:num w:numId="3">
    <w:abstractNumId w:val="24"/>
  </w:num>
  <w:num w:numId="4">
    <w:abstractNumId w:val="19"/>
  </w:num>
  <w:num w:numId="5">
    <w:abstractNumId w:val="23"/>
  </w:num>
  <w:num w:numId="6">
    <w:abstractNumId w:val="4"/>
  </w:num>
  <w:num w:numId="7">
    <w:abstractNumId w:val="0"/>
    <w:lvlOverride w:ilvl="0">
      <w:startOverride w:val="1"/>
    </w:lvlOverride>
  </w:num>
  <w:num w:numId="8">
    <w:abstractNumId w:val="17"/>
    <w:lvlOverride w:ilvl="0">
      <w:startOverride w:val="1"/>
    </w:lvlOverride>
  </w:num>
  <w:num w:numId="9">
    <w:abstractNumId w:val="1"/>
    <w:lvlOverride w:ilvl="0">
      <w:startOverride w:val="1"/>
    </w:lvlOverride>
  </w:num>
  <w:num w:numId="10">
    <w:abstractNumId w:val="8"/>
    <w:lvlOverride w:ilvl="0">
      <w:startOverride w:val="1"/>
    </w:lvlOverride>
  </w:num>
  <w:num w:numId="11">
    <w:abstractNumId w:val="20"/>
    <w:lvlOverride w:ilvl="0">
      <w:startOverride w:val="1"/>
    </w:lvlOverride>
  </w:num>
  <w:num w:numId="12">
    <w:abstractNumId w:val="7"/>
  </w:num>
  <w:num w:numId="13">
    <w:abstractNumId w:val="6"/>
  </w:num>
  <w:num w:numId="14">
    <w:abstractNumId w:val="5"/>
  </w:num>
  <w:num w:numId="15">
    <w:abstractNumId w:val="11"/>
  </w:num>
  <w:num w:numId="16">
    <w:abstractNumId w:val="21"/>
  </w:num>
  <w:num w:numId="17">
    <w:abstractNumId w:val="16"/>
  </w:num>
  <w:num w:numId="18">
    <w:abstractNumId w:val="3"/>
  </w:num>
  <w:num w:numId="19">
    <w:abstractNumId w:val="14"/>
  </w:num>
  <w:num w:numId="20">
    <w:abstractNumId w:val="12"/>
  </w:num>
  <w:num w:numId="21">
    <w:abstractNumId w:val="13"/>
  </w:num>
  <w:num w:numId="22">
    <w:abstractNumId w:val="2"/>
  </w:num>
  <w:num w:numId="23">
    <w:abstractNumId w:val="22"/>
  </w:num>
  <w:num w:numId="24">
    <w:abstractNumId w:val="9"/>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健宏 赵">
    <w15:presenceInfo w15:providerId="Windows Live" w15:userId="21520d2bdfe4d4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D5"/>
    <w:rsid w:val="000033C1"/>
    <w:rsid w:val="00026093"/>
    <w:rsid w:val="00027111"/>
    <w:rsid w:val="00056C1A"/>
    <w:rsid w:val="000576B0"/>
    <w:rsid w:val="00064E99"/>
    <w:rsid w:val="0007218E"/>
    <w:rsid w:val="00086C58"/>
    <w:rsid w:val="000A0C77"/>
    <w:rsid w:val="000A28CE"/>
    <w:rsid w:val="000C4BAB"/>
    <w:rsid w:val="000D2747"/>
    <w:rsid w:val="000D7B7D"/>
    <w:rsid w:val="000F0C9F"/>
    <w:rsid w:val="001003C1"/>
    <w:rsid w:val="001107E7"/>
    <w:rsid w:val="001460B9"/>
    <w:rsid w:val="00147FB3"/>
    <w:rsid w:val="00173842"/>
    <w:rsid w:val="0019248D"/>
    <w:rsid w:val="001C16B9"/>
    <w:rsid w:val="001C3B02"/>
    <w:rsid w:val="00202BFA"/>
    <w:rsid w:val="00211354"/>
    <w:rsid w:val="0021669B"/>
    <w:rsid w:val="002264A8"/>
    <w:rsid w:val="00231E8D"/>
    <w:rsid w:val="00261C2D"/>
    <w:rsid w:val="00265666"/>
    <w:rsid w:val="002B4AE2"/>
    <w:rsid w:val="002C3D42"/>
    <w:rsid w:val="0031160E"/>
    <w:rsid w:val="003212AE"/>
    <w:rsid w:val="00322934"/>
    <w:rsid w:val="003569A3"/>
    <w:rsid w:val="00371536"/>
    <w:rsid w:val="003829C7"/>
    <w:rsid w:val="003B0631"/>
    <w:rsid w:val="003B2145"/>
    <w:rsid w:val="003B627F"/>
    <w:rsid w:val="003C50F9"/>
    <w:rsid w:val="0042546A"/>
    <w:rsid w:val="004564D3"/>
    <w:rsid w:val="004569A4"/>
    <w:rsid w:val="004601C4"/>
    <w:rsid w:val="0046616B"/>
    <w:rsid w:val="00472342"/>
    <w:rsid w:val="004C2028"/>
    <w:rsid w:val="004C3F4C"/>
    <w:rsid w:val="004D2DBC"/>
    <w:rsid w:val="00517176"/>
    <w:rsid w:val="00530EFF"/>
    <w:rsid w:val="00542EC2"/>
    <w:rsid w:val="00546479"/>
    <w:rsid w:val="00566834"/>
    <w:rsid w:val="00572EED"/>
    <w:rsid w:val="00576AC5"/>
    <w:rsid w:val="005A3665"/>
    <w:rsid w:val="005B3C80"/>
    <w:rsid w:val="005D26C9"/>
    <w:rsid w:val="005D4358"/>
    <w:rsid w:val="005F01B9"/>
    <w:rsid w:val="00603CF9"/>
    <w:rsid w:val="00616B17"/>
    <w:rsid w:val="006514C1"/>
    <w:rsid w:val="006516A2"/>
    <w:rsid w:val="00671A12"/>
    <w:rsid w:val="00672696"/>
    <w:rsid w:val="00675182"/>
    <w:rsid w:val="0068599C"/>
    <w:rsid w:val="006912C7"/>
    <w:rsid w:val="006945FB"/>
    <w:rsid w:val="006C1B4D"/>
    <w:rsid w:val="006D3EB4"/>
    <w:rsid w:val="006F0F23"/>
    <w:rsid w:val="007007C1"/>
    <w:rsid w:val="00700990"/>
    <w:rsid w:val="007026E4"/>
    <w:rsid w:val="007502AF"/>
    <w:rsid w:val="00762A62"/>
    <w:rsid w:val="007766F1"/>
    <w:rsid w:val="007813A5"/>
    <w:rsid w:val="0079534E"/>
    <w:rsid w:val="007D67B8"/>
    <w:rsid w:val="007E1760"/>
    <w:rsid w:val="007E5FB0"/>
    <w:rsid w:val="007F784C"/>
    <w:rsid w:val="00800F47"/>
    <w:rsid w:val="00807989"/>
    <w:rsid w:val="00847FE2"/>
    <w:rsid w:val="008513C6"/>
    <w:rsid w:val="00853F09"/>
    <w:rsid w:val="00877340"/>
    <w:rsid w:val="008A11B1"/>
    <w:rsid w:val="008A498D"/>
    <w:rsid w:val="008B2A10"/>
    <w:rsid w:val="008C698B"/>
    <w:rsid w:val="008D3637"/>
    <w:rsid w:val="008F24A2"/>
    <w:rsid w:val="008F7797"/>
    <w:rsid w:val="00910D78"/>
    <w:rsid w:val="009111D8"/>
    <w:rsid w:val="00914217"/>
    <w:rsid w:val="00926404"/>
    <w:rsid w:val="00926F11"/>
    <w:rsid w:val="00932DF4"/>
    <w:rsid w:val="009369DE"/>
    <w:rsid w:val="00943B3E"/>
    <w:rsid w:val="0096470B"/>
    <w:rsid w:val="00975385"/>
    <w:rsid w:val="009B709E"/>
    <w:rsid w:val="009C10AC"/>
    <w:rsid w:val="009E343E"/>
    <w:rsid w:val="00A14748"/>
    <w:rsid w:val="00A214BF"/>
    <w:rsid w:val="00A26224"/>
    <w:rsid w:val="00A31D69"/>
    <w:rsid w:val="00A55016"/>
    <w:rsid w:val="00A55053"/>
    <w:rsid w:val="00A55486"/>
    <w:rsid w:val="00A6424C"/>
    <w:rsid w:val="00A86A5D"/>
    <w:rsid w:val="00AC636A"/>
    <w:rsid w:val="00AC6E3C"/>
    <w:rsid w:val="00AF092A"/>
    <w:rsid w:val="00B150DD"/>
    <w:rsid w:val="00B21F18"/>
    <w:rsid w:val="00B50D4C"/>
    <w:rsid w:val="00B61F30"/>
    <w:rsid w:val="00B76780"/>
    <w:rsid w:val="00BB3D9B"/>
    <w:rsid w:val="00BF1EFB"/>
    <w:rsid w:val="00BF7129"/>
    <w:rsid w:val="00C42340"/>
    <w:rsid w:val="00C60F8A"/>
    <w:rsid w:val="00CB01B9"/>
    <w:rsid w:val="00CB4F1D"/>
    <w:rsid w:val="00CB640C"/>
    <w:rsid w:val="00D2293A"/>
    <w:rsid w:val="00D758F2"/>
    <w:rsid w:val="00D83BD8"/>
    <w:rsid w:val="00DA7C05"/>
    <w:rsid w:val="00DC691B"/>
    <w:rsid w:val="00DD0BD9"/>
    <w:rsid w:val="00DD0FD8"/>
    <w:rsid w:val="00DF56C0"/>
    <w:rsid w:val="00E1037B"/>
    <w:rsid w:val="00E602C8"/>
    <w:rsid w:val="00E738B4"/>
    <w:rsid w:val="00EB08D5"/>
    <w:rsid w:val="00EC55AE"/>
    <w:rsid w:val="00EE3DDB"/>
    <w:rsid w:val="00F06A06"/>
    <w:rsid w:val="00F24016"/>
    <w:rsid w:val="00F6333B"/>
    <w:rsid w:val="00F85C3C"/>
    <w:rsid w:val="00FC74A1"/>
    <w:rsid w:val="00FE1D61"/>
    <w:rsid w:val="00FE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8E9E1"/>
  <w15:chartTrackingRefBased/>
  <w15:docId w15:val="{6CC26124-1C32-4F60-98D1-A6C15F0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69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9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9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69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576B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576B0"/>
    <w:rPr>
      <w:rFonts w:asciiTheme="majorHAnsi" w:eastAsiaTheme="majorEastAsia" w:hAnsiTheme="majorHAnsi" w:cstheme="majorBidi"/>
      <w:b/>
      <w:bCs/>
      <w:sz w:val="32"/>
      <w:szCs w:val="32"/>
    </w:rPr>
  </w:style>
  <w:style w:type="character" w:customStyle="1" w:styleId="10">
    <w:name w:val="标题 1 字符"/>
    <w:basedOn w:val="a0"/>
    <w:link w:val="1"/>
    <w:uiPriority w:val="9"/>
    <w:qFormat/>
    <w:rsid w:val="008C698B"/>
    <w:rPr>
      <w:b/>
      <w:bCs/>
      <w:kern w:val="44"/>
      <w:sz w:val="44"/>
      <w:szCs w:val="44"/>
    </w:rPr>
  </w:style>
  <w:style w:type="character" w:customStyle="1" w:styleId="20">
    <w:name w:val="标题 2 字符"/>
    <w:basedOn w:val="a0"/>
    <w:link w:val="2"/>
    <w:uiPriority w:val="9"/>
    <w:rsid w:val="008C69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98B"/>
    <w:rPr>
      <w:b/>
      <w:bCs/>
      <w:sz w:val="32"/>
      <w:szCs w:val="32"/>
    </w:rPr>
  </w:style>
  <w:style w:type="character" w:customStyle="1" w:styleId="40">
    <w:name w:val="标题 4 字符"/>
    <w:basedOn w:val="a0"/>
    <w:link w:val="4"/>
    <w:uiPriority w:val="9"/>
    <w:rsid w:val="008C698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F85C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5C3C"/>
  </w:style>
  <w:style w:type="paragraph" w:styleId="TOC2">
    <w:name w:val="toc 2"/>
    <w:basedOn w:val="a"/>
    <w:next w:val="a"/>
    <w:autoRedefine/>
    <w:uiPriority w:val="39"/>
    <w:unhideWhenUsed/>
    <w:rsid w:val="00F85C3C"/>
    <w:pPr>
      <w:ind w:leftChars="200" w:left="420"/>
    </w:pPr>
  </w:style>
  <w:style w:type="paragraph" w:styleId="TOC3">
    <w:name w:val="toc 3"/>
    <w:basedOn w:val="a"/>
    <w:next w:val="a"/>
    <w:autoRedefine/>
    <w:uiPriority w:val="39"/>
    <w:unhideWhenUsed/>
    <w:rsid w:val="00F85C3C"/>
    <w:pPr>
      <w:ind w:leftChars="400" w:left="840"/>
    </w:pPr>
  </w:style>
  <w:style w:type="character" w:styleId="a5">
    <w:name w:val="Hyperlink"/>
    <w:basedOn w:val="a0"/>
    <w:uiPriority w:val="99"/>
    <w:unhideWhenUsed/>
    <w:rsid w:val="00F85C3C"/>
    <w:rPr>
      <w:color w:val="0563C1" w:themeColor="hyperlink"/>
      <w:u w:val="single"/>
    </w:rPr>
  </w:style>
  <w:style w:type="paragraph" w:styleId="a6">
    <w:name w:val="List Paragraph"/>
    <w:basedOn w:val="a"/>
    <w:uiPriority w:val="34"/>
    <w:qFormat/>
    <w:rsid w:val="001C16B9"/>
    <w:pPr>
      <w:ind w:firstLineChars="200" w:firstLine="420"/>
    </w:pPr>
  </w:style>
  <w:style w:type="paragraph" w:styleId="a7">
    <w:name w:val="header"/>
    <w:basedOn w:val="a"/>
    <w:link w:val="a8"/>
    <w:uiPriority w:val="99"/>
    <w:unhideWhenUsed/>
    <w:rsid w:val="00800F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00F47"/>
    <w:rPr>
      <w:sz w:val="18"/>
      <w:szCs w:val="18"/>
    </w:rPr>
  </w:style>
  <w:style w:type="paragraph" w:styleId="a9">
    <w:name w:val="footer"/>
    <w:basedOn w:val="a"/>
    <w:link w:val="aa"/>
    <w:uiPriority w:val="99"/>
    <w:unhideWhenUsed/>
    <w:rsid w:val="00800F47"/>
    <w:pPr>
      <w:tabs>
        <w:tab w:val="center" w:pos="4153"/>
        <w:tab w:val="right" w:pos="8306"/>
      </w:tabs>
      <w:snapToGrid w:val="0"/>
      <w:jc w:val="left"/>
    </w:pPr>
    <w:rPr>
      <w:sz w:val="18"/>
      <w:szCs w:val="18"/>
    </w:rPr>
  </w:style>
  <w:style w:type="character" w:customStyle="1" w:styleId="aa">
    <w:name w:val="页脚 字符"/>
    <w:basedOn w:val="a0"/>
    <w:link w:val="a9"/>
    <w:uiPriority w:val="99"/>
    <w:rsid w:val="00800F47"/>
    <w:rPr>
      <w:sz w:val="18"/>
      <w:szCs w:val="18"/>
    </w:rPr>
  </w:style>
  <w:style w:type="paragraph" w:styleId="ab">
    <w:name w:val="Balloon Text"/>
    <w:basedOn w:val="a"/>
    <w:link w:val="ac"/>
    <w:uiPriority w:val="99"/>
    <w:semiHidden/>
    <w:unhideWhenUsed/>
    <w:rsid w:val="00926404"/>
    <w:rPr>
      <w:sz w:val="18"/>
      <w:szCs w:val="18"/>
    </w:rPr>
  </w:style>
  <w:style w:type="character" w:customStyle="1" w:styleId="ac">
    <w:name w:val="批注框文本 字符"/>
    <w:basedOn w:val="a0"/>
    <w:link w:val="ab"/>
    <w:uiPriority w:val="99"/>
    <w:semiHidden/>
    <w:rsid w:val="009264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6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2BFD-3F82-4898-B818-A292F7E4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健宏 赵</cp:lastModifiedBy>
  <cp:revision>132</cp:revision>
  <dcterms:created xsi:type="dcterms:W3CDTF">2018-11-17T02:10:00Z</dcterms:created>
  <dcterms:modified xsi:type="dcterms:W3CDTF">2019-01-02T04:56:00Z</dcterms:modified>
</cp:coreProperties>
</file>